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FC625" w14:textId="0D33CEF9" w:rsidR="004D0FB7" w:rsidRPr="00836AB4" w:rsidRDefault="005C5637">
      <w:pPr>
        <w:rPr>
          <w:b/>
          <w:bCs/>
        </w:rPr>
      </w:pPr>
      <w:r w:rsidRPr="00836AB4">
        <w:rPr>
          <w:b/>
          <w:bCs/>
        </w:rPr>
        <w:t>Course Description:</w:t>
      </w:r>
    </w:p>
    <w:p w14:paraId="56904BC8" w14:textId="51822579" w:rsidR="00BC79A2" w:rsidRPr="00BC79A2" w:rsidRDefault="00BC79A2" w:rsidP="00BC79A2">
      <w:pPr>
        <w:spacing w:after="0" w:line="292" w:lineRule="auto"/>
        <w:ind w:left="220" w:right="278"/>
        <w:jc w:val="both"/>
        <w:rPr>
          <w:ins w:id="0" w:author="Maziar Masoudi" w:date="2019-12-29T21:44:00Z"/>
          <w:rPrChange w:id="1" w:author="Maziar Masoudi" w:date="2019-12-29T21:44:00Z">
            <w:rPr>
              <w:ins w:id="2" w:author="Maziar Masoudi" w:date="2019-12-29T21:44:00Z"/>
              <w:rFonts w:ascii="Arial" w:eastAsia="Arial" w:hAnsi="Arial" w:cs="Arial"/>
              <w:sz w:val="24"/>
              <w:szCs w:val="24"/>
            </w:rPr>
          </w:rPrChange>
        </w:rPr>
      </w:pPr>
      <w:ins w:id="3" w:author="Maziar Masoudi" w:date="2019-12-29T21:44:00Z">
        <w:r w:rsidRPr="00BC79A2">
          <w:rPr>
            <w:rPrChange w:id="4" w:author="Maziar Masoudi" w:date="2019-12-29T21:44:00Z">
              <w:rPr>
                <w:rFonts w:ascii="Arial" w:eastAsia="Arial" w:hAnsi="Arial" w:cs="Arial"/>
                <w:sz w:val="24"/>
                <w:szCs w:val="24"/>
              </w:rPr>
            </w:rPrChange>
          </w:rPr>
          <w:t xml:space="preserve">This course is an introductory course to Python language. The course will focus on </w:t>
        </w:r>
        <w:r>
          <w:t xml:space="preserve">the </w:t>
        </w:r>
        <w:r w:rsidRPr="00BC79A2">
          <w:rPr>
            <w:rPrChange w:id="5" w:author="Maziar Masoudi" w:date="2019-12-29T21:44:00Z">
              <w:rPr>
                <w:rFonts w:ascii="Arial" w:eastAsia="Arial" w:hAnsi="Arial" w:cs="Arial"/>
                <w:sz w:val="24"/>
                <w:szCs w:val="24"/>
              </w:rPr>
            </w:rPrChange>
          </w:rPr>
          <w:t>planning and implementation of programs, using the grammar of the Python programming language.</w:t>
        </w:r>
        <w:r w:rsidRPr="00BC79A2">
          <w:rPr>
            <w:rPrChange w:id="6" w:author="Maziar Masoudi" w:date="2019-12-29T21:44:00Z">
              <w:rPr>
                <w:rFonts w:ascii="Arial" w:hAnsi="Arial" w:cs="Arial"/>
                <w:color w:val="333333"/>
                <w:sz w:val="18"/>
                <w:szCs w:val="18"/>
              </w:rPr>
            </w:rPrChange>
          </w:rPr>
          <w:t> </w:t>
        </w:r>
        <w:r w:rsidRPr="00BC79A2">
          <w:rPr>
            <w:rPrChange w:id="7" w:author="Maziar Masoudi" w:date="2019-12-29T21:44:00Z">
              <w:rPr>
                <w:rFonts w:ascii="Arial" w:eastAsia="Arial" w:hAnsi="Arial" w:cs="Arial"/>
                <w:sz w:val="24"/>
                <w:szCs w:val="24"/>
              </w:rPr>
            </w:rPrChange>
          </w:rPr>
          <w:t xml:space="preserve">In this course, students will gain </w:t>
        </w:r>
        <w:r>
          <w:t>a</w:t>
        </w:r>
        <w:r w:rsidRPr="00BC79A2">
          <w:rPr>
            <w:rPrChange w:id="8" w:author="Maziar Masoudi" w:date="2019-12-29T21:44:00Z">
              <w:rPr>
                <w:rFonts w:ascii="Arial" w:eastAsia="Arial" w:hAnsi="Arial" w:cs="Arial"/>
                <w:sz w:val="24"/>
                <w:szCs w:val="24"/>
              </w:rPr>
            </w:rPrChange>
          </w:rPr>
          <w:t xml:space="preserve"> basic understanding of programming in Python by creating a variety of scripts. </w:t>
        </w:r>
        <w:r>
          <w:t>S</w:t>
        </w:r>
        <w:r w:rsidRPr="00BC79A2">
          <w:rPr>
            <w:rPrChange w:id="9" w:author="Maziar Masoudi" w:date="2019-12-29T21:44:00Z">
              <w:rPr>
                <w:rFonts w:ascii="Arial" w:eastAsia="Arial" w:hAnsi="Arial" w:cs="Arial"/>
                <w:sz w:val="24"/>
                <w:szCs w:val="24"/>
              </w:rPr>
            </w:rPrChange>
          </w:rPr>
          <w:t xml:space="preserve">tudents will learn about </w:t>
        </w:r>
      </w:ins>
      <w:ins w:id="10" w:author="Maziar Masoudi" w:date="2019-12-29T22:45:00Z">
        <w:r w:rsidR="00466A73" w:rsidRPr="00466A73">
          <w:rPr>
            <w:rPrChange w:id="11" w:author="Maziar Masoudi" w:date="2019-12-29T22:46:00Z">
              <w:rPr>
                <w:rFonts w:ascii="Verdana" w:hAnsi="Verdana"/>
                <w:color w:val="222222"/>
                <w:shd w:val="clear" w:color="auto" w:fill="FFFFFF"/>
              </w:rPr>
            </w:rPrChange>
          </w:rPr>
          <w:t xml:space="preserve">language syntax, semantics, and the runtime environment, as well as </w:t>
        </w:r>
      </w:ins>
      <w:ins w:id="12" w:author="Maziar Masoudi" w:date="2019-12-29T21:44:00Z">
        <w:r w:rsidRPr="00BC79A2">
          <w:rPr>
            <w:rPrChange w:id="13" w:author="Maziar Masoudi" w:date="2019-12-29T21:44:00Z">
              <w:rPr>
                <w:rFonts w:ascii="Arial" w:eastAsia="Arial" w:hAnsi="Arial" w:cs="Arial"/>
                <w:sz w:val="24"/>
                <w:szCs w:val="24"/>
              </w:rPr>
            </w:rPrChange>
          </w:rPr>
          <w:t>common data</w:t>
        </w:r>
      </w:ins>
      <w:ins w:id="14" w:author="Maziar Masoudi" w:date="2019-12-29T22:21:00Z">
        <w:r>
          <w:t xml:space="preserve"> type</w:t>
        </w:r>
      </w:ins>
      <w:ins w:id="15" w:author="Maziar Masoudi" w:date="2019-12-29T22:22:00Z">
        <w:r>
          <w:t>s, data</w:t>
        </w:r>
      </w:ins>
      <w:ins w:id="16" w:author="Maziar Masoudi" w:date="2019-12-29T21:44:00Z">
        <w:r w:rsidRPr="00BC79A2">
          <w:rPr>
            <w:rPrChange w:id="17" w:author="Maziar Masoudi" w:date="2019-12-29T21:44:00Z">
              <w:rPr>
                <w:rFonts w:ascii="Arial" w:eastAsia="Arial" w:hAnsi="Arial" w:cs="Arial"/>
                <w:sz w:val="24"/>
                <w:szCs w:val="24"/>
              </w:rPr>
            </w:rPrChange>
          </w:rPr>
          <w:t xml:space="preserve"> </w:t>
        </w:r>
      </w:ins>
      <w:ins w:id="18" w:author="Maziar Masoudi" w:date="2019-12-29T22:19:00Z">
        <w:r>
          <w:t>structures</w:t>
        </w:r>
      </w:ins>
      <w:ins w:id="19" w:author="Maziar Masoudi" w:date="2019-12-29T21:44:00Z">
        <w:r w:rsidRPr="00BC79A2">
          <w:rPr>
            <w:rPrChange w:id="20" w:author="Maziar Masoudi" w:date="2019-12-29T21:44:00Z">
              <w:rPr>
                <w:rFonts w:ascii="Arial" w:eastAsia="Arial" w:hAnsi="Arial" w:cs="Arial"/>
                <w:sz w:val="24"/>
                <w:szCs w:val="24"/>
              </w:rPr>
            </w:rPrChange>
          </w:rPr>
          <w:t>,</w:t>
        </w:r>
      </w:ins>
      <w:ins w:id="21" w:author="Maziar Masoudi" w:date="2019-12-29T22:21:00Z">
        <w:r>
          <w:t xml:space="preserve"> </w:t>
        </w:r>
      </w:ins>
      <w:ins w:id="22" w:author="Maziar Masoudi" w:date="2019-12-29T21:44:00Z">
        <w:r w:rsidRPr="00BC79A2">
          <w:rPr>
            <w:rPrChange w:id="23" w:author="Maziar Masoudi" w:date="2019-12-29T21:44:00Z">
              <w:rPr>
                <w:rFonts w:ascii="Arial" w:eastAsia="Arial" w:hAnsi="Arial" w:cs="Arial"/>
                <w:sz w:val="24"/>
                <w:szCs w:val="24"/>
              </w:rPr>
            </w:rPrChange>
          </w:rPr>
          <w:t>control flow</w:t>
        </w:r>
      </w:ins>
      <w:ins w:id="24" w:author="Maziar Masoudi" w:date="2019-12-29T22:20:00Z">
        <w:r>
          <w:t xml:space="preserve">, files, databases and object-oriented concepts. </w:t>
        </w:r>
      </w:ins>
    </w:p>
    <w:p w14:paraId="1797E42A" w14:textId="3918D5D8" w:rsidR="005C5637" w:rsidRDefault="005C5637"/>
    <w:p w14:paraId="08D0929B" w14:textId="4494F8E9" w:rsidR="005C5637" w:rsidRDefault="005C5637"/>
    <w:p w14:paraId="221DC9C1" w14:textId="411B02E8" w:rsidR="005C5637" w:rsidRPr="00836AB4" w:rsidRDefault="005C5637">
      <w:pPr>
        <w:rPr>
          <w:b/>
          <w:bCs/>
        </w:rPr>
      </w:pPr>
      <w:r w:rsidRPr="00836AB4">
        <w:rPr>
          <w:b/>
          <w:bCs/>
        </w:rPr>
        <w:t>Course Outcomes:</w:t>
      </w:r>
    </w:p>
    <w:p w14:paraId="23E846C8" w14:textId="77777777" w:rsidR="00836AB4" w:rsidRDefault="00836AB4" w:rsidP="00987B54">
      <w:pPr>
        <w:pStyle w:val="ListParagraph"/>
        <w:numPr>
          <w:ilvl w:val="0"/>
          <w:numId w:val="6"/>
        </w:numPr>
      </w:pPr>
      <w:r>
        <w:t>Summarize the python methodology</w:t>
      </w:r>
      <w:r>
        <w:tab/>
      </w:r>
    </w:p>
    <w:p w14:paraId="20F02872" w14:textId="77777777" w:rsidR="00836AB4" w:rsidRDefault="00836AB4" w:rsidP="00987B54">
      <w:pPr>
        <w:pStyle w:val="ListParagraph"/>
        <w:numPr>
          <w:ilvl w:val="0"/>
          <w:numId w:val="6"/>
        </w:numPr>
      </w:pPr>
      <w:r>
        <w:t>Exemplify the python coding standards</w:t>
      </w:r>
      <w:r>
        <w:tab/>
      </w:r>
    </w:p>
    <w:p w14:paraId="384C6353" w14:textId="77777777" w:rsidR="00836AB4" w:rsidRDefault="00836AB4" w:rsidP="00987B54">
      <w:pPr>
        <w:pStyle w:val="ListParagraph"/>
        <w:numPr>
          <w:ilvl w:val="0"/>
          <w:numId w:val="6"/>
        </w:numPr>
      </w:pPr>
      <w:r>
        <w:t>Produce a program using python basic data structures</w:t>
      </w:r>
    </w:p>
    <w:p w14:paraId="658B2CAF" w14:textId="2AB9020A" w:rsidR="00836AB4" w:rsidRDefault="00836AB4" w:rsidP="00987B54">
      <w:pPr>
        <w:pStyle w:val="ListParagraph"/>
        <w:numPr>
          <w:ilvl w:val="0"/>
          <w:numId w:val="6"/>
        </w:numPr>
      </w:pPr>
      <w:r>
        <w:t>Generate content to standard output and</w:t>
      </w:r>
      <w:del w:id="25" w:author="Maziar Masoudi" w:date="2019-12-29T21:34:00Z">
        <w:r w:rsidDel="00BC79A2">
          <w:delText xml:space="preserve"> to</w:delText>
        </w:r>
      </w:del>
      <w:r>
        <w:t xml:space="preserve"> files</w:t>
      </w:r>
      <w:r>
        <w:tab/>
      </w:r>
    </w:p>
    <w:p w14:paraId="273E24FF" w14:textId="77777777" w:rsidR="00836AB4" w:rsidRDefault="00836AB4" w:rsidP="00987B54">
      <w:pPr>
        <w:pStyle w:val="ListParagraph"/>
        <w:numPr>
          <w:ilvl w:val="0"/>
          <w:numId w:val="6"/>
        </w:numPr>
      </w:pPr>
      <w:r>
        <w:t>Produce scripts that receive input from console, files, database and other APIs/libraries</w:t>
      </w:r>
    </w:p>
    <w:p w14:paraId="161E01F0" w14:textId="6B58DA2B" w:rsidR="00836AB4" w:rsidRPr="00BC79A2" w:rsidRDefault="00836AB4" w:rsidP="00987B54">
      <w:pPr>
        <w:pStyle w:val="ListParagraph"/>
        <w:numPr>
          <w:ilvl w:val="0"/>
          <w:numId w:val="6"/>
        </w:numPr>
        <w:rPr>
          <w:ins w:id="26" w:author="Maziar Masoudi" w:date="2019-12-29T22:10:00Z"/>
          <w:strike/>
          <w:rPrChange w:id="27" w:author="Maziar Masoudi" w:date="2019-12-29T22:16:00Z">
            <w:rPr>
              <w:ins w:id="28" w:author="Maziar Masoudi" w:date="2019-12-29T22:10:00Z"/>
            </w:rPr>
          </w:rPrChange>
        </w:rPr>
      </w:pPr>
      <w:r w:rsidRPr="00BC79A2">
        <w:rPr>
          <w:strike/>
          <w:rPrChange w:id="29" w:author="Maziar Masoudi" w:date="2019-12-29T22:16:00Z">
            <w:rPr/>
          </w:rPrChange>
        </w:rPr>
        <w:t xml:space="preserve">Differentiate various data structures to make </w:t>
      </w:r>
      <w:ins w:id="30" w:author="Maziar Masoudi" w:date="2019-12-29T21:35:00Z">
        <w:r w:rsidR="00BC79A2" w:rsidRPr="00BC79A2">
          <w:rPr>
            <w:strike/>
            <w:rPrChange w:id="31" w:author="Maziar Masoudi" w:date="2019-12-29T22:16:00Z">
              <w:rPr/>
            </w:rPrChange>
          </w:rPr>
          <w:t xml:space="preserve">an </w:t>
        </w:r>
      </w:ins>
      <w:r w:rsidRPr="00BC79A2">
        <w:rPr>
          <w:strike/>
          <w:rPrChange w:id="32" w:author="Maziar Masoudi" w:date="2019-12-29T22:16:00Z">
            <w:rPr/>
          </w:rPrChange>
        </w:rPr>
        <w:t xml:space="preserve">optimal selection for </w:t>
      </w:r>
      <w:ins w:id="33" w:author="Maziar Masoudi" w:date="2019-12-29T21:35:00Z">
        <w:r w:rsidR="00BC79A2" w:rsidRPr="00BC79A2">
          <w:rPr>
            <w:strike/>
            <w:rPrChange w:id="34" w:author="Maziar Masoudi" w:date="2019-12-29T22:16:00Z">
              <w:rPr/>
            </w:rPrChange>
          </w:rPr>
          <w:t xml:space="preserve">a </w:t>
        </w:r>
      </w:ins>
      <w:r w:rsidRPr="00BC79A2">
        <w:rPr>
          <w:strike/>
          <w:rPrChange w:id="35" w:author="Maziar Masoudi" w:date="2019-12-29T22:16:00Z">
            <w:rPr/>
          </w:rPrChange>
        </w:rPr>
        <w:t>program</w:t>
      </w:r>
      <w:r w:rsidRPr="00BC79A2">
        <w:rPr>
          <w:strike/>
          <w:rPrChange w:id="36" w:author="Maziar Masoudi" w:date="2019-12-29T22:16:00Z">
            <w:rPr/>
          </w:rPrChange>
        </w:rPr>
        <w:tab/>
      </w:r>
    </w:p>
    <w:p w14:paraId="4AB685DA" w14:textId="4C0D7B44" w:rsidR="00BC79A2" w:rsidRDefault="00BC79A2" w:rsidP="00987B54">
      <w:pPr>
        <w:pStyle w:val="ListParagraph"/>
        <w:numPr>
          <w:ilvl w:val="0"/>
          <w:numId w:val="6"/>
        </w:numPr>
      </w:pPr>
      <w:ins w:id="37" w:author="Maziar Masoudi" w:date="2019-12-29T22:13:00Z">
        <w:r w:rsidRPr="00BC79A2">
          <w:t>Demonstrate the process of structuring the data using lists, dictionaries, sets and tuples.</w:t>
        </w:r>
      </w:ins>
    </w:p>
    <w:p w14:paraId="183D099D" w14:textId="77777777" w:rsidR="00836AB4" w:rsidRPr="00BC79A2" w:rsidRDefault="00836AB4" w:rsidP="00987B54">
      <w:pPr>
        <w:pStyle w:val="ListParagraph"/>
        <w:numPr>
          <w:ilvl w:val="0"/>
          <w:numId w:val="6"/>
        </w:numPr>
        <w:rPr>
          <w:strike/>
          <w:rPrChange w:id="38" w:author="Maziar Masoudi" w:date="2019-12-29T21:36:00Z">
            <w:rPr/>
          </w:rPrChange>
        </w:rPr>
      </w:pPr>
      <w:r w:rsidRPr="00BC79A2">
        <w:rPr>
          <w:strike/>
          <w:rPrChange w:id="39" w:author="Maziar Masoudi" w:date="2019-12-29T21:36:00Z">
            <w:rPr/>
          </w:rPrChange>
        </w:rPr>
        <w:t>Recall the purpose of creating a function</w:t>
      </w:r>
      <w:r w:rsidRPr="00BC79A2">
        <w:rPr>
          <w:strike/>
          <w:rPrChange w:id="40" w:author="Maziar Masoudi" w:date="2019-12-29T21:36:00Z">
            <w:rPr/>
          </w:rPrChange>
        </w:rPr>
        <w:tab/>
      </w:r>
    </w:p>
    <w:p w14:paraId="78A69310" w14:textId="22CED664" w:rsidR="00836AB4" w:rsidRDefault="00BC79A2" w:rsidP="00987B54">
      <w:pPr>
        <w:pStyle w:val="ListParagraph"/>
        <w:numPr>
          <w:ilvl w:val="0"/>
          <w:numId w:val="6"/>
        </w:numPr>
      </w:pPr>
      <w:ins w:id="41" w:author="Maziar Masoudi" w:date="2019-12-29T21:36:00Z">
        <w:r>
          <w:t xml:space="preserve">Explain, </w:t>
        </w:r>
      </w:ins>
      <w:del w:id="42" w:author="Maziar Masoudi" w:date="2019-12-29T21:36:00Z">
        <w:r w:rsidR="00836AB4" w:rsidDel="00BC79A2">
          <w:delText xml:space="preserve">Organize </w:delText>
        </w:r>
      </w:del>
      <w:ins w:id="43" w:author="Maziar Masoudi" w:date="2019-12-29T21:36:00Z">
        <w:r>
          <w:t xml:space="preserve">organize </w:t>
        </w:r>
      </w:ins>
      <w:r w:rsidR="00836AB4">
        <w:t xml:space="preserve">and execute the creation functions for reusability </w:t>
      </w:r>
      <w:r w:rsidR="00836AB4">
        <w:tab/>
      </w:r>
    </w:p>
    <w:p w14:paraId="2964D482" w14:textId="77777777" w:rsidR="00836AB4" w:rsidRPr="00BC79A2" w:rsidRDefault="00836AB4" w:rsidP="00987B54">
      <w:pPr>
        <w:pStyle w:val="ListParagraph"/>
        <w:numPr>
          <w:ilvl w:val="0"/>
          <w:numId w:val="6"/>
        </w:numPr>
        <w:rPr>
          <w:strike/>
          <w:rPrChange w:id="44" w:author="Maziar Masoudi" w:date="2019-12-29T22:14:00Z">
            <w:rPr/>
          </w:rPrChange>
        </w:rPr>
      </w:pPr>
      <w:r w:rsidRPr="00BC79A2">
        <w:rPr>
          <w:strike/>
          <w:rPrChange w:id="45" w:author="Maziar Masoudi" w:date="2019-12-29T22:14:00Z">
            <w:rPr/>
          </w:rPrChange>
        </w:rPr>
        <w:t>Recall the purpose of creating a class</w:t>
      </w:r>
      <w:r w:rsidRPr="00BC79A2">
        <w:rPr>
          <w:strike/>
          <w:rPrChange w:id="46" w:author="Maziar Masoudi" w:date="2019-12-29T22:14:00Z">
            <w:rPr/>
          </w:rPrChange>
        </w:rPr>
        <w:tab/>
      </w:r>
    </w:p>
    <w:p w14:paraId="1C395745" w14:textId="3C3EB6C5" w:rsidR="00836AB4" w:rsidRDefault="00836AB4" w:rsidP="00987B54">
      <w:pPr>
        <w:pStyle w:val="ListParagraph"/>
        <w:numPr>
          <w:ilvl w:val="0"/>
          <w:numId w:val="6"/>
        </w:numPr>
        <w:rPr>
          <w:ins w:id="47" w:author="Maziar Masoudi" w:date="2019-12-29T22:15:00Z"/>
          <w:strike/>
        </w:rPr>
      </w:pPr>
      <w:r w:rsidRPr="00BC79A2">
        <w:rPr>
          <w:strike/>
          <w:rPrChange w:id="48" w:author="Maziar Masoudi" w:date="2019-12-29T22:15:00Z">
            <w:rPr/>
          </w:rPrChange>
        </w:rPr>
        <w:t xml:space="preserve">Organize and execute the creation classes for reusability </w:t>
      </w:r>
      <w:r w:rsidRPr="00BC79A2">
        <w:rPr>
          <w:strike/>
          <w:rPrChange w:id="49" w:author="Maziar Masoudi" w:date="2019-12-29T22:15:00Z">
            <w:rPr/>
          </w:rPrChange>
        </w:rPr>
        <w:tab/>
      </w:r>
    </w:p>
    <w:p w14:paraId="4CF67FF4" w14:textId="4DDC8380" w:rsidR="00BC79A2" w:rsidRPr="00BC79A2" w:rsidRDefault="00BC79A2" w:rsidP="00987B54">
      <w:pPr>
        <w:pStyle w:val="ListParagraph"/>
        <w:numPr>
          <w:ilvl w:val="0"/>
          <w:numId w:val="6"/>
        </w:numPr>
      </w:pPr>
      <w:ins w:id="50" w:author="Maziar Masoudi" w:date="2019-12-29T22:15:00Z">
        <w:r>
          <w:t>Implement</w:t>
        </w:r>
        <w:r w:rsidRPr="00BC79A2">
          <w:rPr>
            <w:rPrChange w:id="51" w:author="Maziar Masoudi" w:date="2019-12-29T22:15:00Z">
              <w:rPr>
                <w:strike/>
              </w:rPr>
            </w:rPrChange>
          </w:rPr>
          <w:t xml:space="preserve"> the Object-oriented Programming concepts in Python.</w:t>
        </w:r>
      </w:ins>
    </w:p>
    <w:p w14:paraId="444B5559" w14:textId="5ED5B5F3" w:rsidR="005C5637" w:rsidRDefault="00836AB4" w:rsidP="00987B54">
      <w:pPr>
        <w:pStyle w:val="ListParagraph"/>
        <w:numPr>
          <w:ilvl w:val="0"/>
          <w:numId w:val="6"/>
        </w:numPr>
      </w:pPr>
      <w:r>
        <w:t>Implement built-in libraries to manipulate operating systems of various platforms</w:t>
      </w:r>
    </w:p>
    <w:p w14:paraId="54910D32" w14:textId="5BB41C17" w:rsidR="005C5637" w:rsidRDefault="005C5637"/>
    <w:p w14:paraId="27A691E6" w14:textId="23F16B3D" w:rsidR="005C5637" w:rsidRPr="00836AB4" w:rsidRDefault="005C5637">
      <w:pPr>
        <w:rPr>
          <w:b/>
          <w:bCs/>
        </w:rPr>
      </w:pPr>
      <w:r w:rsidRPr="00836AB4">
        <w:rPr>
          <w:b/>
          <w:bCs/>
        </w:rPr>
        <w:t>Assessments:</w:t>
      </w:r>
    </w:p>
    <w:tbl>
      <w:tblPr>
        <w:tblW w:w="932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2874"/>
        <w:gridCol w:w="1446"/>
        <w:gridCol w:w="1710"/>
        <w:gridCol w:w="900"/>
        <w:gridCol w:w="701"/>
      </w:tblGrid>
      <w:tr w:rsidR="005C5637" w:rsidRPr="008A1471" w14:paraId="736A4999" w14:textId="77777777" w:rsidTr="00987B54">
        <w:trPr>
          <w:jc w:val="center"/>
        </w:trPr>
        <w:tc>
          <w:tcPr>
            <w:tcW w:w="169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6B22C2" w14:textId="77777777" w:rsidR="005C5637" w:rsidRPr="003866B1" w:rsidRDefault="005C5637" w:rsidP="004D40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CA"/>
              </w:rPr>
            </w:pPr>
            <w:r w:rsidRPr="003866B1">
              <w:rPr>
                <w:rFonts w:ascii="Calibri" w:eastAsia="Times New Roman" w:hAnsi="Calibri" w:cs="Calibri"/>
                <w:b/>
                <w:bCs/>
                <w:lang w:eastAsia="en-CA"/>
              </w:rPr>
              <w:t>Assessment</w:t>
            </w:r>
          </w:p>
        </w:tc>
        <w:tc>
          <w:tcPr>
            <w:tcW w:w="2874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214DBB" w14:textId="77777777" w:rsidR="005C5637" w:rsidRPr="008A1471" w:rsidRDefault="005C5637" w:rsidP="004D40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CA"/>
              </w:rPr>
            </w:pPr>
            <w:r w:rsidRPr="008A1471">
              <w:rPr>
                <w:rFonts w:ascii="Calibri" w:eastAsia="Times New Roman" w:hAnsi="Calibri" w:cs="Calibri"/>
                <w:b/>
                <w:bCs/>
                <w:lang w:eastAsia="en-CA"/>
              </w:rPr>
              <w:t>Description</w:t>
            </w:r>
            <w:r w:rsidRPr="008A1471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1446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14:paraId="04AFF64C" w14:textId="77777777" w:rsidR="005C5637" w:rsidRDefault="005C5637" w:rsidP="004D408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lang w:eastAsia="en-CA"/>
              </w:rPr>
            </w:pPr>
            <w:r w:rsidRPr="00147D97">
              <w:rPr>
                <w:rFonts w:ascii="Calibri" w:eastAsia="Times New Roman" w:hAnsi="Calibri" w:cs="Calibri"/>
                <w:b/>
                <w:bCs/>
                <w:lang w:eastAsia="en-CA"/>
              </w:rPr>
              <w:t>Outcomes assessed:</w:t>
            </w:r>
          </w:p>
        </w:tc>
        <w:tc>
          <w:tcPr>
            <w:tcW w:w="1710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14:paraId="6D8882A5" w14:textId="77777777" w:rsidR="005C5637" w:rsidRPr="008A1471" w:rsidRDefault="005C5637" w:rsidP="004D408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lang w:eastAsia="en-CA"/>
              </w:rPr>
            </w:pPr>
            <w:r w:rsidRPr="00147D97">
              <w:rPr>
                <w:rFonts w:ascii="Calibri" w:eastAsia="Times New Roman" w:hAnsi="Calibri" w:cs="Calibri"/>
                <w:b/>
                <w:bCs/>
                <w:lang w:eastAsia="en-CA"/>
              </w:rPr>
              <w:t>EES</w:t>
            </w:r>
          </w:p>
        </w:tc>
        <w:tc>
          <w:tcPr>
            <w:tcW w:w="900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08E742" w14:textId="77777777" w:rsidR="005C5637" w:rsidRPr="008A1471" w:rsidRDefault="005C5637" w:rsidP="004D40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CA"/>
              </w:rPr>
            </w:pPr>
            <w:r w:rsidRPr="008A1471">
              <w:rPr>
                <w:rFonts w:ascii="Calibri" w:eastAsia="Times New Roman" w:hAnsi="Calibri" w:cs="Calibri"/>
                <w:b/>
                <w:bCs/>
                <w:lang w:eastAsia="en-CA"/>
              </w:rPr>
              <w:t>Week</w:t>
            </w:r>
          </w:p>
        </w:tc>
        <w:tc>
          <w:tcPr>
            <w:tcW w:w="70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9C976E" w14:textId="77777777" w:rsidR="005C5637" w:rsidRPr="008A1471" w:rsidRDefault="005C5637" w:rsidP="004D40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CA"/>
              </w:rPr>
            </w:pPr>
            <w:r w:rsidRPr="008A1471">
              <w:rPr>
                <w:rFonts w:ascii="Calibri" w:eastAsia="Times New Roman" w:hAnsi="Calibri" w:cs="Calibri"/>
                <w:b/>
                <w:bCs/>
                <w:lang w:eastAsia="en-CA"/>
              </w:rPr>
              <w:t>Weight</w:t>
            </w:r>
          </w:p>
        </w:tc>
      </w:tr>
      <w:tr w:rsidR="00987B54" w:rsidRPr="008A1471" w14:paraId="27E049AD" w14:textId="77777777" w:rsidTr="00987B54">
        <w:trPr>
          <w:jc w:val="center"/>
        </w:trPr>
        <w:tc>
          <w:tcPr>
            <w:tcW w:w="169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F966F56" w14:textId="4BF9677E" w:rsidR="00987B54" w:rsidRPr="003866B1" w:rsidRDefault="00987B54" w:rsidP="00987B5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3866B1">
              <w:rPr>
                <w:rFonts w:ascii="Calibri" w:eastAsia="Times New Roman" w:hAnsi="Calibri" w:cs="Calibri"/>
                <w:lang w:eastAsia="en-CA"/>
              </w:rPr>
              <w:t>Lecture Quiz</w:t>
            </w:r>
            <w:r>
              <w:rPr>
                <w:rFonts w:ascii="Calibri" w:eastAsia="Times New Roman" w:hAnsi="Calibri" w:cs="Calibri"/>
                <w:lang w:eastAsia="en-CA"/>
              </w:rPr>
              <w:t xml:space="preserve"> </w:t>
            </w:r>
          </w:p>
        </w:tc>
        <w:tc>
          <w:tcPr>
            <w:tcW w:w="2874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93A20B7" w14:textId="7BED6A86" w:rsidR="00987B54" w:rsidRPr="003866B1" w:rsidRDefault="00987B54" w:rsidP="00987B5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3866B1">
              <w:rPr>
                <w:rFonts w:ascii="Calibri" w:eastAsia="Times New Roman" w:hAnsi="Calibri" w:cs="Calibri"/>
                <w:lang w:eastAsia="en-CA"/>
              </w:rPr>
              <w:t xml:space="preserve">The best </w:t>
            </w:r>
            <w:r>
              <w:rPr>
                <w:rFonts w:ascii="Calibri" w:eastAsia="Times New Roman" w:hAnsi="Calibri" w:cs="Calibri"/>
                <w:b/>
                <w:lang w:eastAsia="en-CA"/>
              </w:rPr>
              <w:t>6</w:t>
            </w:r>
            <w:r>
              <w:rPr>
                <w:rFonts w:ascii="Calibri" w:eastAsia="Times New Roman" w:hAnsi="Calibri" w:cs="Calibri"/>
                <w:lang w:eastAsia="en-CA"/>
              </w:rPr>
              <w:t xml:space="preserve"> out of </w:t>
            </w:r>
            <w:r>
              <w:rPr>
                <w:rFonts w:ascii="Calibri" w:eastAsia="Times New Roman" w:hAnsi="Calibri" w:cs="Calibri"/>
                <w:b/>
                <w:lang w:eastAsia="en-CA"/>
              </w:rPr>
              <w:t>8</w:t>
            </w:r>
            <w:r>
              <w:rPr>
                <w:rFonts w:ascii="Calibri" w:eastAsia="Times New Roman" w:hAnsi="Calibri" w:cs="Calibri"/>
                <w:lang w:eastAsia="en-CA"/>
              </w:rPr>
              <w:t xml:space="preserve"> quizzes will count. </w:t>
            </w:r>
          </w:p>
        </w:tc>
        <w:tc>
          <w:tcPr>
            <w:tcW w:w="1446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14:paraId="2605EA98" w14:textId="777B5BEE" w:rsidR="00987B54" w:rsidRDefault="00987B54" w:rsidP="00987B5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1,2,6,7,9</w:t>
            </w:r>
          </w:p>
        </w:tc>
        <w:tc>
          <w:tcPr>
            <w:tcW w:w="1710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14:paraId="4C058217" w14:textId="2C6E955D" w:rsidR="00987B54" w:rsidRDefault="00987B54" w:rsidP="00987B5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1,2,3,4,5</w:t>
            </w:r>
          </w:p>
        </w:tc>
        <w:tc>
          <w:tcPr>
            <w:tcW w:w="900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A5C8107" w14:textId="64D4DA09" w:rsidR="00987B54" w:rsidRPr="003866B1" w:rsidRDefault="00987B54" w:rsidP="00987B5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TBA</w:t>
            </w:r>
          </w:p>
        </w:tc>
        <w:tc>
          <w:tcPr>
            <w:tcW w:w="70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9CEA6C3" w14:textId="08F819B6" w:rsidR="00987B54" w:rsidRPr="003866B1" w:rsidRDefault="00987B54" w:rsidP="00987B5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9</w:t>
            </w:r>
          </w:p>
        </w:tc>
      </w:tr>
      <w:tr w:rsidR="00987B54" w:rsidRPr="008A1471" w14:paraId="0E616E4A" w14:textId="77777777" w:rsidTr="00987B54">
        <w:trPr>
          <w:jc w:val="center"/>
        </w:trPr>
        <w:tc>
          <w:tcPr>
            <w:tcW w:w="169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2774C96" w14:textId="70AADF8F" w:rsidR="00987B54" w:rsidRPr="003866B1" w:rsidRDefault="00987B54" w:rsidP="00987B5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3866B1">
              <w:rPr>
                <w:rFonts w:ascii="Calibri" w:eastAsia="Times New Roman" w:hAnsi="Calibri" w:cs="Calibri"/>
                <w:lang w:eastAsia="en-CA"/>
              </w:rPr>
              <w:t xml:space="preserve">Lab Test </w:t>
            </w:r>
            <w:r>
              <w:rPr>
                <w:rFonts w:ascii="Calibri" w:eastAsia="Times New Roman" w:hAnsi="Calibri" w:cs="Calibri"/>
                <w:lang w:eastAsia="en-CA"/>
              </w:rPr>
              <w:t>3 x 4</w:t>
            </w:r>
          </w:p>
        </w:tc>
        <w:tc>
          <w:tcPr>
            <w:tcW w:w="2874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5C1EF0F" w14:textId="77777777" w:rsidR="00987B54" w:rsidRPr="003866B1" w:rsidRDefault="00987B54" w:rsidP="00987B5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3866B1">
              <w:rPr>
                <w:rFonts w:ascii="Calibri" w:eastAsia="Times New Roman" w:hAnsi="Calibri" w:cs="Calibri"/>
                <w:lang w:eastAsia="en-CA"/>
              </w:rPr>
              <w:t xml:space="preserve">Hands-On test </w:t>
            </w:r>
          </w:p>
        </w:tc>
        <w:tc>
          <w:tcPr>
            <w:tcW w:w="1446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14:paraId="4BFCE0C0" w14:textId="5B4E36F0" w:rsidR="00987B54" w:rsidRDefault="00987B54" w:rsidP="00987B5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2,3,4,5,8,10,11</w:t>
            </w:r>
          </w:p>
        </w:tc>
        <w:tc>
          <w:tcPr>
            <w:tcW w:w="1710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14:paraId="3F46F879" w14:textId="2964DE90" w:rsidR="00987B54" w:rsidRDefault="00987B54" w:rsidP="00987B5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1,2,3,4,5,6,7,10</w:t>
            </w:r>
          </w:p>
        </w:tc>
        <w:tc>
          <w:tcPr>
            <w:tcW w:w="900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0B701D1" w14:textId="749B9CF9" w:rsidR="00987B54" w:rsidRPr="003866B1" w:rsidRDefault="00987B54" w:rsidP="00987B5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TBA</w:t>
            </w:r>
          </w:p>
        </w:tc>
        <w:tc>
          <w:tcPr>
            <w:tcW w:w="70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7CD69D2" w14:textId="7ED17098" w:rsidR="00987B54" w:rsidRPr="003866B1" w:rsidRDefault="00987B54" w:rsidP="00987B5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18</w:t>
            </w:r>
          </w:p>
        </w:tc>
      </w:tr>
      <w:tr w:rsidR="00987B54" w:rsidRPr="008A1471" w14:paraId="4A3ED714" w14:textId="77777777" w:rsidTr="00987B54">
        <w:trPr>
          <w:jc w:val="center"/>
        </w:trPr>
        <w:tc>
          <w:tcPr>
            <w:tcW w:w="169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AD0CDEC" w14:textId="77777777" w:rsidR="00987B54" w:rsidRPr="003866B1" w:rsidRDefault="00987B54" w:rsidP="00987B5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3866B1">
              <w:rPr>
                <w:rFonts w:ascii="Calibri" w:eastAsia="Times New Roman" w:hAnsi="Calibri" w:cs="Calibri"/>
                <w:lang w:eastAsia="en-CA"/>
              </w:rPr>
              <w:t xml:space="preserve">Lab exercises </w:t>
            </w:r>
            <w:r>
              <w:rPr>
                <w:rFonts w:ascii="Calibri" w:eastAsia="Times New Roman" w:hAnsi="Calibri" w:cs="Calibri"/>
                <w:lang w:eastAsia="en-CA"/>
              </w:rPr>
              <w:t>8 x 1</w:t>
            </w:r>
          </w:p>
        </w:tc>
        <w:tc>
          <w:tcPr>
            <w:tcW w:w="2874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778A3B0" w14:textId="77777777" w:rsidR="00987B54" w:rsidRPr="003866B1" w:rsidRDefault="00987B54" w:rsidP="00987B5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A1471">
              <w:rPr>
                <w:rFonts w:ascii="Calibri" w:eastAsia="Times New Roman" w:hAnsi="Calibri" w:cs="Calibri"/>
                <w:lang w:eastAsia="en-CA"/>
              </w:rPr>
              <w:t>Grade calculated based on </w:t>
            </w:r>
            <w:proofErr w:type="spellStart"/>
            <w:r w:rsidRPr="00531FA1">
              <w:rPr>
                <w:rFonts w:ascii="Calibri" w:eastAsia="Times New Roman" w:hAnsi="Calibri" w:cs="Calibri"/>
                <w:lang w:eastAsia="en-CA"/>
              </w:rPr>
              <w:t>atKlass</w:t>
            </w:r>
            <w:proofErr w:type="spellEnd"/>
            <w:r w:rsidRPr="008A1471">
              <w:rPr>
                <w:rFonts w:ascii="Calibri" w:eastAsia="Times New Roman" w:hAnsi="Calibri" w:cs="Calibri"/>
                <w:lang w:eastAsia="en-CA"/>
              </w:rPr>
              <w:t xml:space="preserve"> statistics for each </w:t>
            </w:r>
            <w:r w:rsidRPr="0031235A">
              <w:rPr>
                <w:rFonts w:ascii="Calibri" w:eastAsia="Times New Roman" w:hAnsi="Calibri" w:cs="Calibri"/>
                <w:lang w:eastAsia="en-CA"/>
              </w:rPr>
              <w:t>student</w:t>
            </w:r>
          </w:p>
        </w:tc>
        <w:tc>
          <w:tcPr>
            <w:tcW w:w="1446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14:paraId="7A2C5F51" w14:textId="14CBD693" w:rsidR="00987B54" w:rsidRDefault="00987B54" w:rsidP="00987B5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2,3,4,5,8,</w:t>
            </w:r>
            <w:r w:rsidR="00446B97">
              <w:rPr>
                <w:rFonts w:ascii="Calibri" w:eastAsia="Times New Roman" w:hAnsi="Calibri" w:cs="Calibri"/>
                <w:lang w:eastAsia="en-CA"/>
              </w:rPr>
              <w:t>10,</w:t>
            </w:r>
            <w:r>
              <w:rPr>
                <w:rFonts w:ascii="Calibri" w:eastAsia="Times New Roman" w:hAnsi="Calibri" w:cs="Calibri"/>
                <w:lang w:eastAsia="en-CA"/>
              </w:rPr>
              <w:t>11</w:t>
            </w:r>
          </w:p>
        </w:tc>
        <w:tc>
          <w:tcPr>
            <w:tcW w:w="1710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14:paraId="1351921A" w14:textId="1DBB029F" w:rsidR="00987B54" w:rsidRDefault="00987B54" w:rsidP="00987B5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1,2,3,4,5</w:t>
            </w:r>
          </w:p>
        </w:tc>
        <w:tc>
          <w:tcPr>
            <w:tcW w:w="900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B5EA3AC" w14:textId="43B9835B" w:rsidR="00987B54" w:rsidRPr="003866B1" w:rsidRDefault="00987B54" w:rsidP="00987B5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TBA</w:t>
            </w:r>
          </w:p>
        </w:tc>
        <w:tc>
          <w:tcPr>
            <w:tcW w:w="70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8B9C81D" w14:textId="6A36ED75" w:rsidR="00987B54" w:rsidRPr="003866B1" w:rsidRDefault="00987B54" w:rsidP="00987B5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8</w:t>
            </w:r>
          </w:p>
        </w:tc>
      </w:tr>
      <w:tr w:rsidR="00987B54" w:rsidRPr="008A1471" w14:paraId="7FC9FEA9" w14:textId="77777777" w:rsidTr="00987B54">
        <w:trPr>
          <w:jc w:val="center"/>
        </w:trPr>
        <w:tc>
          <w:tcPr>
            <w:tcW w:w="169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CDEC3C" w14:textId="77777777" w:rsidR="00987B54" w:rsidRPr="003866B1" w:rsidRDefault="00987B54" w:rsidP="00987B5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A1471">
              <w:rPr>
                <w:rFonts w:ascii="Calibri" w:eastAsia="Times New Roman" w:hAnsi="Calibri" w:cs="Calibri"/>
                <w:lang w:eastAsia="en-CA"/>
              </w:rPr>
              <w:t>Mid-term test </w:t>
            </w:r>
          </w:p>
        </w:tc>
        <w:tc>
          <w:tcPr>
            <w:tcW w:w="2874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ECAF0F" w14:textId="25A94AD9" w:rsidR="00987B54" w:rsidRPr="003866B1" w:rsidRDefault="00987B54" w:rsidP="00987B5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A1471">
              <w:rPr>
                <w:rFonts w:ascii="Calibri" w:eastAsia="Times New Roman" w:hAnsi="Calibri" w:cs="Calibri"/>
                <w:lang w:eastAsia="en-CA"/>
              </w:rPr>
              <w:t xml:space="preserve">Mixed format test </w:t>
            </w:r>
          </w:p>
        </w:tc>
        <w:tc>
          <w:tcPr>
            <w:tcW w:w="1446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14:paraId="5004B68E" w14:textId="30A52E8C" w:rsidR="00987B54" w:rsidRDefault="00446B97" w:rsidP="00987B5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1,2,3,6,7,8,11</w:t>
            </w:r>
          </w:p>
        </w:tc>
        <w:tc>
          <w:tcPr>
            <w:tcW w:w="1710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14:paraId="5FDC32D6" w14:textId="2A604C1B" w:rsidR="00987B54" w:rsidRDefault="00987B54" w:rsidP="00987B5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1,2,4</w:t>
            </w:r>
          </w:p>
        </w:tc>
        <w:tc>
          <w:tcPr>
            <w:tcW w:w="900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D972000" w14:textId="3EF101EA" w:rsidR="00987B54" w:rsidRPr="003866B1" w:rsidRDefault="00987B54" w:rsidP="00987B5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7</w:t>
            </w:r>
          </w:p>
        </w:tc>
        <w:tc>
          <w:tcPr>
            <w:tcW w:w="70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9B354D3" w14:textId="51E9BE0F" w:rsidR="00987B54" w:rsidRPr="003866B1" w:rsidRDefault="00987B54" w:rsidP="00987B5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20</w:t>
            </w:r>
          </w:p>
        </w:tc>
      </w:tr>
      <w:tr w:rsidR="00987B54" w:rsidRPr="008A1471" w14:paraId="551DCDAB" w14:textId="77777777" w:rsidTr="00987B54">
        <w:trPr>
          <w:jc w:val="center"/>
        </w:trPr>
        <w:tc>
          <w:tcPr>
            <w:tcW w:w="169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3B9BB3" w14:textId="77777777" w:rsidR="00987B54" w:rsidRPr="003866B1" w:rsidRDefault="00987B54" w:rsidP="00987B5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A1471">
              <w:rPr>
                <w:rFonts w:ascii="Calibri" w:eastAsia="Times New Roman" w:hAnsi="Calibri" w:cs="Calibri"/>
                <w:lang w:eastAsia="en-CA"/>
              </w:rPr>
              <w:t>Final test </w:t>
            </w:r>
          </w:p>
        </w:tc>
        <w:tc>
          <w:tcPr>
            <w:tcW w:w="2874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D0D0B6" w14:textId="6AA924CC" w:rsidR="00987B54" w:rsidRPr="003866B1" w:rsidRDefault="00987B54" w:rsidP="00987B5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A1471">
              <w:rPr>
                <w:rFonts w:ascii="Calibri" w:eastAsia="Times New Roman" w:hAnsi="Calibri" w:cs="Calibri"/>
                <w:lang w:eastAsia="en-CA"/>
              </w:rPr>
              <w:t xml:space="preserve">Mixed format test </w:t>
            </w:r>
          </w:p>
        </w:tc>
        <w:tc>
          <w:tcPr>
            <w:tcW w:w="1446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14:paraId="05E38FD1" w14:textId="19E25D9C" w:rsidR="00987B54" w:rsidRDefault="00446B97" w:rsidP="00987B5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1,2,3,6,7,8,9,10</w:t>
            </w:r>
          </w:p>
        </w:tc>
        <w:tc>
          <w:tcPr>
            <w:tcW w:w="1710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14:paraId="06110A2A" w14:textId="4B546014" w:rsidR="00987B54" w:rsidRDefault="00987B54" w:rsidP="00987B5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2,4,5</w:t>
            </w:r>
          </w:p>
        </w:tc>
        <w:tc>
          <w:tcPr>
            <w:tcW w:w="900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6BF9A70" w14:textId="3164B4B4" w:rsidR="00987B54" w:rsidRPr="003866B1" w:rsidRDefault="00987B54" w:rsidP="00987B5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15</w:t>
            </w:r>
          </w:p>
        </w:tc>
        <w:tc>
          <w:tcPr>
            <w:tcW w:w="70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F94A8D6" w14:textId="0E72587F" w:rsidR="00987B54" w:rsidRPr="003866B1" w:rsidRDefault="00987B54" w:rsidP="00987B5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30</w:t>
            </w:r>
          </w:p>
        </w:tc>
      </w:tr>
      <w:tr w:rsidR="00987B54" w:rsidRPr="008A1471" w14:paraId="6801801C" w14:textId="77777777" w:rsidTr="00987B54">
        <w:trPr>
          <w:jc w:val="center"/>
        </w:trPr>
        <w:tc>
          <w:tcPr>
            <w:tcW w:w="169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67EE3D" w14:textId="77777777" w:rsidR="00987B54" w:rsidRPr="003866B1" w:rsidRDefault="00987B54" w:rsidP="00987B5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Assignment 1</w:t>
            </w:r>
          </w:p>
        </w:tc>
        <w:tc>
          <w:tcPr>
            <w:tcW w:w="2874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2B812F" w14:textId="77777777" w:rsidR="00987B54" w:rsidRPr="003866B1" w:rsidRDefault="00987B54" w:rsidP="00987B5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Individual assignment</w:t>
            </w:r>
          </w:p>
        </w:tc>
        <w:tc>
          <w:tcPr>
            <w:tcW w:w="1446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14:paraId="2107DEFD" w14:textId="7EC4A17E" w:rsidR="00987B54" w:rsidRPr="003866B1" w:rsidRDefault="00446B97" w:rsidP="00987B5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2,3,4,5,8,10,11</w:t>
            </w:r>
          </w:p>
        </w:tc>
        <w:tc>
          <w:tcPr>
            <w:tcW w:w="1710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14:paraId="46024D93" w14:textId="7EF6C8E9" w:rsidR="00987B54" w:rsidRPr="003866B1" w:rsidRDefault="00987B54" w:rsidP="00987B5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1,2,3,4,5,6,7,10,11</w:t>
            </w:r>
          </w:p>
        </w:tc>
        <w:tc>
          <w:tcPr>
            <w:tcW w:w="900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166ED0C" w14:textId="4B1D2EE9" w:rsidR="00987B54" w:rsidRPr="003866B1" w:rsidRDefault="00987B54" w:rsidP="00987B5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14</w:t>
            </w:r>
          </w:p>
        </w:tc>
        <w:tc>
          <w:tcPr>
            <w:tcW w:w="70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4A0CDBC" w14:textId="44CE4428" w:rsidR="00987B54" w:rsidRPr="003866B1" w:rsidRDefault="00987B54" w:rsidP="00987B5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15</w:t>
            </w:r>
          </w:p>
        </w:tc>
      </w:tr>
    </w:tbl>
    <w:p w14:paraId="7EFF5241" w14:textId="240394B5" w:rsidR="005C5637" w:rsidRDefault="005C5637"/>
    <w:p w14:paraId="386C986E" w14:textId="0884F26C" w:rsidR="005C5637" w:rsidRPr="00836AB4" w:rsidRDefault="005C5637">
      <w:pPr>
        <w:rPr>
          <w:b/>
          <w:bCs/>
        </w:rPr>
      </w:pPr>
      <w:r w:rsidRPr="00836AB4">
        <w:rPr>
          <w:b/>
          <w:bCs/>
        </w:rPr>
        <w:t xml:space="preserve">Books and </w:t>
      </w:r>
      <w:r w:rsidR="00836AB4" w:rsidRPr="00836AB4">
        <w:rPr>
          <w:b/>
          <w:bCs/>
        </w:rPr>
        <w:t>Resource</w:t>
      </w:r>
      <w:r w:rsidRPr="00836AB4">
        <w:rPr>
          <w:b/>
          <w:bCs/>
        </w:rPr>
        <w:t>:</w:t>
      </w:r>
    </w:p>
    <w:p w14:paraId="68971653" w14:textId="77777777" w:rsidR="00BC79A2" w:rsidRDefault="00BC79A2" w:rsidP="00BC79A2">
      <w:pPr>
        <w:numPr>
          <w:ilvl w:val="0"/>
          <w:numId w:val="7"/>
        </w:numPr>
        <w:spacing w:after="0" w:line="340" w:lineRule="exact"/>
        <w:rPr>
          <w:ins w:id="52" w:author="Maziar Masoudi" w:date="2019-12-29T22:24:00Z"/>
          <w:rFonts w:ascii="Arial" w:hAnsi="Arial" w:cs="Arial"/>
          <w:sz w:val="24"/>
        </w:rPr>
      </w:pPr>
      <w:proofErr w:type="spellStart"/>
      <w:ins w:id="53" w:author="Maziar Masoudi" w:date="2019-12-29T22:24:00Z">
        <w:r>
          <w:rPr>
            <w:rFonts w:ascii="Arial" w:hAnsi="Arial" w:cs="Arial"/>
            <w:sz w:val="24"/>
          </w:rPr>
          <w:t>Murach’s</w:t>
        </w:r>
        <w:proofErr w:type="spellEnd"/>
        <w:r>
          <w:rPr>
            <w:rFonts w:ascii="Arial" w:hAnsi="Arial" w:cs="Arial"/>
            <w:sz w:val="24"/>
          </w:rPr>
          <w:t xml:space="preserve"> Python Programming </w:t>
        </w:r>
        <w:proofErr w:type="gramStart"/>
        <w:r>
          <w:rPr>
            <w:rFonts w:ascii="Arial" w:hAnsi="Arial" w:cs="Arial"/>
            <w:sz w:val="24"/>
          </w:rPr>
          <w:t>By</w:t>
        </w:r>
        <w:proofErr w:type="gramEnd"/>
        <w:r>
          <w:rPr>
            <w:rFonts w:ascii="Arial" w:hAnsi="Arial" w:cs="Arial"/>
            <w:sz w:val="24"/>
          </w:rPr>
          <w:t xml:space="preserve"> Michael Urban and Joel </w:t>
        </w:r>
        <w:proofErr w:type="spellStart"/>
        <w:r>
          <w:rPr>
            <w:rFonts w:ascii="Arial" w:hAnsi="Arial" w:cs="Arial"/>
            <w:sz w:val="24"/>
          </w:rPr>
          <w:t>Murach</w:t>
        </w:r>
        <w:proofErr w:type="spellEnd"/>
        <w:r>
          <w:rPr>
            <w:rFonts w:ascii="Arial" w:hAnsi="Arial" w:cs="Arial"/>
            <w:sz w:val="24"/>
          </w:rPr>
          <w:t xml:space="preserve"> </w:t>
        </w:r>
        <w:r>
          <w:rPr>
            <w:rFonts w:ascii="Arial" w:hAnsi="Arial" w:cs="Arial"/>
            <w:sz w:val="24"/>
          </w:rPr>
          <w:br/>
        </w:r>
        <w:r>
          <w:rPr>
            <w:rFonts w:ascii="Arial" w:eastAsia="Arial" w:hAnsi="Arial" w:cs="Arial"/>
            <w:sz w:val="24"/>
            <w:szCs w:val="24"/>
          </w:rPr>
          <w:t xml:space="preserve">ISBN: </w:t>
        </w:r>
        <w:r>
          <w:rPr>
            <w:rFonts w:ascii="Helvetica W01 Roman" w:hAnsi="Helvetica W01 Roman"/>
            <w:color w:val="000000"/>
            <w:sz w:val="23"/>
            <w:szCs w:val="23"/>
            <w:shd w:val="clear" w:color="auto" w:fill="FFFFFF"/>
          </w:rPr>
          <w:t>978-1-890774-97-4</w:t>
        </w:r>
      </w:ins>
    </w:p>
    <w:p w14:paraId="2D2F8A30" w14:textId="55EEE997" w:rsidR="005C5637" w:rsidRDefault="005C5637"/>
    <w:p w14:paraId="49841EDF" w14:textId="6CA122C2" w:rsidR="005C5637" w:rsidRDefault="005C5637"/>
    <w:p w14:paraId="44333111" w14:textId="77777777" w:rsidR="00836AB4" w:rsidRDefault="00836AB4">
      <w:r>
        <w:br w:type="page"/>
      </w:r>
    </w:p>
    <w:p w14:paraId="7CBF4CD5" w14:textId="1355232D" w:rsidR="005C5637" w:rsidRPr="00836AB4" w:rsidRDefault="005C5637">
      <w:pPr>
        <w:rPr>
          <w:b/>
          <w:bCs/>
        </w:rPr>
      </w:pPr>
      <w:r w:rsidRPr="00836AB4">
        <w:rPr>
          <w:b/>
          <w:bCs/>
        </w:rPr>
        <w:lastRenderedPageBreak/>
        <w:t>Outline:</w:t>
      </w:r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805"/>
        <w:gridCol w:w="720"/>
        <w:gridCol w:w="7020"/>
        <w:gridCol w:w="1260"/>
      </w:tblGrid>
      <w:tr w:rsidR="005C5637" w14:paraId="1DCD645C" w14:textId="77777777" w:rsidTr="004D4080">
        <w:tc>
          <w:tcPr>
            <w:tcW w:w="805" w:type="dxa"/>
          </w:tcPr>
          <w:p w14:paraId="48756515" w14:textId="77777777" w:rsidR="005C5637" w:rsidRPr="003866B1" w:rsidRDefault="005C5637" w:rsidP="004D408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sz w:val="24"/>
                <w:lang w:eastAsia="en-CA"/>
              </w:rPr>
            </w:pPr>
            <w:r w:rsidRPr="003866B1">
              <w:rPr>
                <w:rFonts w:ascii="Calibri" w:eastAsia="Times New Roman" w:hAnsi="Calibri" w:cs="Calibri"/>
                <w:b/>
                <w:bCs/>
                <w:sz w:val="24"/>
                <w:lang w:eastAsia="en-CA"/>
              </w:rPr>
              <w:t>WEEK</w:t>
            </w:r>
          </w:p>
        </w:tc>
        <w:tc>
          <w:tcPr>
            <w:tcW w:w="720" w:type="dxa"/>
          </w:tcPr>
          <w:p w14:paraId="5AB3BF3A" w14:textId="77777777" w:rsidR="005C5637" w:rsidRPr="003866B1" w:rsidRDefault="005C5637" w:rsidP="004D408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sz w:val="24"/>
                <w:lang w:eastAsia="en-CA"/>
              </w:rPr>
            </w:pPr>
            <w:r w:rsidRPr="003866B1">
              <w:rPr>
                <w:rFonts w:ascii="Calibri" w:eastAsia="Times New Roman" w:hAnsi="Calibri" w:cs="Calibri"/>
                <w:b/>
                <w:bCs/>
                <w:sz w:val="24"/>
                <w:lang w:eastAsia="en-CA"/>
              </w:rPr>
              <w:t>Topic</w:t>
            </w:r>
          </w:p>
        </w:tc>
        <w:tc>
          <w:tcPr>
            <w:tcW w:w="7020" w:type="dxa"/>
          </w:tcPr>
          <w:p w14:paraId="3CBC03CA" w14:textId="77777777" w:rsidR="005C5637" w:rsidRPr="003866B1" w:rsidRDefault="005C5637" w:rsidP="004D408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sz w:val="24"/>
                <w:lang w:eastAsia="en-CA"/>
              </w:rPr>
            </w:pPr>
            <w:r w:rsidRPr="003866B1">
              <w:rPr>
                <w:rFonts w:ascii="Calibri" w:eastAsia="Times New Roman" w:hAnsi="Calibri" w:cs="Calibri"/>
                <w:b/>
                <w:bCs/>
                <w:sz w:val="24"/>
                <w:lang w:eastAsia="en-CA"/>
              </w:rPr>
              <w:t>Content</w:t>
            </w:r>
          </w:p>
        </w:tc>
        <w:tc>
          <w:tcPr>
            <w:tcW w:w="1260" w:type="dxa"/>
          </w:tcPr>
          <w:p w14:paraId="13EA2F8E" w14:textId="77777777" w:rsidR="005C5637" w:rsidRPr="003866B1" w:rsidRDefault="005C5637" w:rsidP="004D408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sz w:val="24"/>
                <w:lang w:eastAsia="en-CA"/>
              </w:rPr>
            </w:pPr>
            <w:r w:rsidRPr="003866B1">
              <w:rPr>
                <w:rFonts w:ascii="Calibri" w:eastAsia="Times New Roman" w:hAnsi="Calibri" w:cs="Calibri"/>
                <w:b/>
                <w:bCs/>
                <w:sz w:val="24"/>
                <w:lang w:eastAsia="en-CA"/>
              </w:rPr>
              <w:t>Chapter/</w:t>
            </w:r>
          </w:p>
          <w:p w14:paraId="1A2F25E4" w14:textId="77777777" w:rsidR="005C5637" w:rsidRPr="003866B1" w:rsidRDefault="005C5637" w:rsidP="004D408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sz w:val="24"/>
                <w:lang w:eastAsia="en-CA"/>
              </w:rPr>
            </w:pPr>
            <w:r w:rsidRPr="003866B1">
              <w:rPr>
                <w:rFonts w:ascii="Calibri" w:eastAsia="Times New Roman" w:hAnsi="Calibri" w:cs="Calibri"/>
                <w:b/>
                <w:bCs/>
                <w:sz w:val="24"/>
                <w:lang w:eastAsia="en-CA"/>
              </w:rPr>
              <w:t>Reference</w:t>
            </w:r>
          </w:p>
        </w:tc>
      </w:tr>
      <w:tr w:rsidR="005C5637" w14:paraId="7EB86E36" w14:textId="77777777" w:rsidTr="004D4080">
        <w:tc>
          <w:tcPr>
            <w:tcW w:w="805" w:type="dxa"/>
          </w:tcPr>
          <w:p w14:paraId="6B8FF0AA" w14:textId="4CEC775D" w:rsidR="005C5637" w:rsidRDefault="005C5637" w:rsidP="004D40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20" w:type="dxa"/>
          </w:tcPr>
          <w:p w14:paraId="0C10A265" w14:textId="77777777" w:rsidR="005C5637" w:rsidRDefault="005C5637" w:rsidP="004D4080">
            <w:pPr>
              <w:tabs>
                <w:tab w:val="left" w:pos="1800"/>
                <w:tab w:val="left" w:pos="3240"/>
                <w:tab w:val="left" w:pos="79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5C8DDBB1" w14:textId="4DAD5BD1" w:rsidR="000C103D" w:rsidRPr="001332D0" w:rsidRDefault="000C103D" w:rsidP="000C103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  <w:i/>
              </w:rPr>
            </w:pPr>
            <w:r>
              <w:rPr>
                <w:rFonts w:ascii="Arial" w:hAnsi="Arial" w:cs="Arial"/>
                <w:b/>
                <w:bCs/>
              </w:rPr>
              <w:t>Introduction to Python</w:t>
            </w:r>
            <w:r w:rsidRPr="001332D0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06711845" w14:textId="77777777" w:rsidR="000C103D" w:rsidRDefault="000C103D" w:rsidP="000C103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Zen of Python</w:t>
            </w:r>
          </w:p>
          <w:p w14:paraId="6933683B" w14:textId="592BEFC3" w:rsidR="000C103D" w:rsidRDefault="000C103D" w:rsidP="000C103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PEP</w:t>
            </w:r>
          </w:p>
          <w:p w14:paraId="5B17EB5A" w14:textId="0EA84A34" w:rsidR="000C103D" w:rsidRPr="00891671" w:rsidRDefault="000C103D" w:rsidP="000C103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891671">
              <w:rPr>
                <w:rFonts w:ascii="Arial" w:hAnsi="Arial" w:cs="Arial"/>
              </w:rPr>
              <w:t>How to use IDLE to develop programs</w:t>
            </w:r>
          </w:p>
          <w:p w14:paraId="7CED4BCB" w14:textId="7FE9A2C2" w:rsidR="000C103D" w:rsidRPr="00891671" w:rsidRDefault="000C103D" w:rsidP="000C103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891671">
              <w:rPr>
                <w:rFonts w:ascii="Arial" w:hAnsi="Arial" w:cs="Arial"/>
              </w:rPr>
              <w:t xml:space="preserve">How to use </w:t>
            </w:r>
            <w:r>
              <w:rPr>
                <w:rFonts w:ascii="Arial" w:hAnsi="Arial" w:cs="Arial"/>
              </w:rPr>
              <w:t>PyCharm</w:t>
            </w:r>
            <w:r w:rsidRPr="00891671">
              <w:rPr>
                <w:rFonts w:ascii="Arial" w:hAnsi="Arial" w:cs="Arial"/>
              </w:rPr>
              <w:t xml:space="preserve"> to develop programs</w:t>
            </w:r>
          </w:p>
          <w:p w14:paraId="663334E3" w14:textId="2F84F326" w:rsidR="000C103D" w:rsidRPr="001332D0" w:rsidRDefault="000C103D" w:rsidP="000C103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  <w:i/>
              </w:rPr>
            </w:pPr>
            <w:r>
              <w:rPr>
                <w:rFonts w:ascii="Arial" w:hAnsi="Arial" w:cs="Arial"/>
                <w:b/>
                <w:bCs/>
              </w:rPr>
              <w:t xml:space="preserve">Coding 101 in Python </w:t>
            </w:r>
          </w:p>
          <w:p w14:paraId="3FACB709" w14:textId="1764AD80" w:rsidR="000C103D" w:rsidRPr="000C103D" w:rsidRDefault="000C103D" w:rsidP="000C103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0C103D">
              <w:rPr>
                <w:rFonts w:ascii="Arial" w:hAnsi="Arial" w:cs="Arial"/>
              </w:rPr>
              <w:t xml:space="preserve">Basic coding skills </w:t>
            </w:r>
          </w:p>
          <w:p w14:paraId="0A848AD6" w14:textId="33A2A8D5" w:rsidR="000C103D" w:rsidRDefault="000C103D" w:rsidP="000C103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0C103D">
              <w:rPr>
                <w:rFonts w:ascii="Arial" w:hAnsi="Arial" w:cs="Arial"/>
              </w:rPr>
              <w:t>est and debug a program</w:t>
            </w:r>
            <w:r w:rsidRPr="00891671">
              <w:rPr>
                <w:rFonts w:ascii="Arial" w:hAnsi="Arial" w:cs="Arial"/>
              </w:rPr>
              <w:t xml:space="preserve"> </w:t>
            </w:r>
          </w:p>
          <w:p w14:paraId="5FF697DA" w14:textId="2ED6D280" w:rsidR="000C103D" w:rsidRDefault="000C103D" w:rsidP="000C103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891671">
              <w:rPr>
                <w:rFonts w:ascii="Arial" w:hAnsi="Arial" w:cs="Arial"/>
              </w:rPr>
              <w:t>How to use five of the Python functions</w:t>
            </w:r>
          </w:p>
          <w:p w14:paraId="408ED7E3" w14:textId="50C268F6" w:rsidR="000C103D" w:rsidRPr="00155493" w:rsidRDefault="000C103D" w:rsidP="00155493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Package and namespace</w:t>
            </w:r>
          </w:p>
        </w:tc>
        <w:tc>
          <w:tcPr>
            <w:tcW w:w="1260" w:type="dxa"/>
          </w:tcPr>
          <w:p w14:paraId="42FCFE66" w14:textId="74221274" w:rsidR="005C5637" w:rsidRDefault="00155493" w:rsidP="004D40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1,2,5</w:t>
            </w:r>
          </w:p>
        </w:tc>
      </w:tr>
      <w:tr w:rsidR="005C5637" w14:paraId="2B47C073" w14:textId="77777777" w:rsidTr="004D4080">
        <w:tc>
          <w:tcPr>
            <w:tcW w:w="805" w:type="dxa"/>
          </w:tcPr>
          <w:p w14:paraId="046901AF" w14:textId="26AC1231" w:rsidR="005C5637" w:rsidRDefault="005C5637" w:rsidP="004D40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20" w:type="dxa"/>
          </w:tcPr>
          <w:p w14:paraId="4B7257FC" w14:textId="2E0FC83C" w:rsidR="005C5637" w:rsidRDefault="005C5637" w:rsidP="004D4080">
            <w:pPr>
              <w:tabs>
                <w:tab w:val="left" w:pos="1800"/>
                <w:tab w:val="left" w:pos="3240"/>
                <w:tab w:val="left" w:pos="79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1D2065C0" w14:textId="5BA8EF9A" w:rsidR="00155493" w:rsidRPr="001332D0" w:rsidRDefault="00155493" w:rsidP="00155493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  <w:i/>
              </w:rPr>
            </w:pPr>
            <w:r>
              <w:rPr>
                <w:rFonts w:ascii="Arial" w:hAnsi="Arial" w:cs="Arial"/>
                <w:b/>
                <w:bCs/>
              </w:rPr>
              <w:t>Coding Basics</w:t>
            </w:r>
          </w:p>
          <w:p w14:paraId="4D417FBB" w14:textId="77777777" w:rsidR="00155493" w:rsidRDefault="00155493" w:rsidP="00155493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891671">
              <w:rPr>
                <w:rFonts w:ascii="Arial" w:hAnsi="Arial" w:cs="Arial"/>
              </w:rPr>
              <w:t>How to work with data types and variables</w:t>
            </w:r>
          </w:p>
          <w:p w14:paraId="4EA373B9" w14:textId="768874EB" w:rsidR="00155493" w:rsidRPr="00155493" w:rsidRDefault="00155493" w:rsidP="00155493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0C103D">
              <w:rPr>
                <w:rFonts w:ascii="Arial" w:hAnsi="Arial" w:cs="Arial"/>
              </w:rPr>
              <w:t>How to work with numeric data</w:t>
            </w:r>
          </w:p>
          <w:p w14:paraId="7E96CE0C" w14:textId="77777777" w:rsidR="00155493" w:rsidRDefault="00155493" w:rsidP="00155493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  <w:i/>
              </w:rPr>
            </w:pPr>
            <w:r w:rsidRPr="001332D0">
              <w:rPr>
                <w:rFonts w:ascii="Arial" w:hAnsi="Arial" w:cs="Arial"/>
                <w:b/>
                <w:bCs/>
              </w:rPr>
              <w:t xml:space="preserve">How to work with lists and tuples </w:t>
            </w:r>
          </w:p>
          <w:p w14:paraId="5FE24A6E" w14:textId="77777777" w:rsidR="00155493" w:rsidRDefault="00155493" w:rsidP="00155493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  <w:i/>
              </w:rPr>
            </w:pPr>
            <w:r w:rsidRPr="00155493">
              <w:rPr>
                <w:rFonts w:ascii="Arial" w:hAnsi="Arial" w:cs="Arial"/>
              </w:rPr>
              <w:t>Basic skills for working with lists</w:t>
            </w:r>
          </w:p>
          <w:p w14:paraId="58332800" w14:textId="77777777" w:rsidR="00155493" w:rsidRDefault="00155493" w:rsidP="00155493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  <w:i/>
              </w:rPr>
            </w:pPr>
            <w:r w:rsidRPr="00155493">
              <w:rPr>
                <w:rFonts w:ascii="Arial" w:hAnsi="Arial" w:cs="Arial"/>
              </w:rPr>
              <w:t>How to work with a list of lists</w:t>
            </w:r>
          </w:p>
          <w:p w14:paraId="056D58D2" w14:textId="5D611E9D" w:rsidR="005C5637" w:rsidRPr="00155493" w:rsidRDefault="00155493" w:rsidP="00155493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  <w:i/>
              </w:rPr>
            </w:pPr>
            <w:r w:rsidRPr="00155493">
              <w:rPr>
                <w:rFonts w:ascii="Arial" w:hAnsi="Arial" w:cs="Arial"/>
              </w:rPr>
              <w:t>How to work with tuples</w:t>
            </w:r>
          </w:p>
        </w:tc>
        <w:tc>
          <w:tcPr>
            <w:tcW w:w="1260" w:type="dxa"/>
          </w:tcPr>
          <w:p w14:paraId="4EF51587" w14:textId="49BC6D72" w:rsidR="005C5637" w:rsidRDefault="00BC79A2" w:rsidP="004D4080">
            <w:pPr>
              <w:jc w:val="center"/>
              <w:rPr>
                <w:rFonts w:ascii="Arial" w:hAnsi="Arial" w:cs="Arial"/>
              </w:rPr>
            </w:pPr>
            <w:ins w:id="54" w:author="Maziar Masoudi" w:date="2019-12-29T22:24:00Z">
              <w:r>
                <w:rPr>
                  <w:rFonts w:ascii="Arial" w:hAnsi="Arial" w:cs="Arial"/>
                </w:rPr>
                <w:t>5,6</w:t>
              </w:r>
            </w:ins>
          </w:p>
        </w:tc>
      </w:tr>
      <w:tr w:rsidR="005C5637" w14:paraId="268F735F" w14:textId="77777777" w:rsidTr="004D4080">
        <w:tc>
          <w:tcPr>
            <w:tcW w:w="805" w:type="dxa"/>
          </w:tcPr>
          <w:p w14:paraId="7AAEBE89" w14:textId="324296C7" w:rsidR="005C5637" w:rsidRDefault="005C5637" w:rsidP="004D40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20" w:type="dxa"/>
          </w:tcPr>
          <w:p w14:paraId="1CD087E8" w14:textId="11E33FE3" w:rsidR="005C5637" w:rsidRDefault="005C5637" w:rsidP="004D4080">
            <w:pPr>
              <w:tabs>
                <w:tab w:val="left" w:pos="1800"/>
                <w:tab w:val="left" w:pos="3240"/>
                <w:tab w:val="left" w:pos="79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0ADF56C5" w14:textId="77777777" w:rsidR="00155493" w:rsidRDefault="00155493" w:rsidP="00155493">
            <w:pPr>
              <w:numPr>
                <w:ilvl w:val="0"/>
                <w:numId w:val="3"/>
              </w:numPr>
              <w:spacing w:after="0" w:line="240" w:lineRule="auto"/>
              <w:rPr>
                <w:rFonts w:ascii="Helvetica W01 Bold" w:hAnsi="Helvetica W01 Bold"/>
                <w:color w:val="000000"/>
                <w:sz w:val="23"/>
                <w:szCs w:val="23"/>
              </w:rPr>
            </w:pPr>
            <w:r w:rsidRPr="00AD31EF">
              <w:rPr>
                <w:rFonts w:ascii="Helvetica W01 Bold" w:hAnsi="Helvetica W01 Bold"/>
                <w:b/>
                <w:bCs/>
                <w:color w:val="000000"/>
                <w:sz w:val="23"/>
                <w:szCs w:val="23"/>
              </w:rPr>
              <w:t>How</w:t>
            </w:r>
            <w:r w:rsidRPr="00AD31EF">
              <w:rPr>
                <w:rFonts w:ascii="Helvetica W01 Bold" w:hAnsi="Helvetica W01 Bold"/>
                <w:b/>
                <w:bCs/>
                <w:color w:val="0F96E9"/>
                <w:sz w:val="24"/>
                <w:szCs w:val="24"/>
              </w:rPr>
              <w:t xml:space="preserve"> </w:t>
            </w:r>
            <w:r w:rsidRPr="00AD31EF">
              <w:rPr>
                <w:rFonts w:ascii="Helvetica W01 Bold" w:hAnsi="Helvetica W01 Bold"/>
                <w:b/>
                <w:bCs/>
                <w:color w:val="000000"/>
                <w:sz w:val="23"/>
                <w:szCs w:val="23"/>
              </w:rPr>
              <w:t>to code control statements</w:t>
            </w:r>
          </w:p>
          <w:p w14:paraId="35108C2C" w14:textId="77777777" w:rsidR="00155493" w:rsidRDefault="00155493" w:rsidP="00155493">
            <w:pPr>
              <w:numPr>
                <w:ilvl w:val="0"/>
                <w:numId w:val="3"/>
              </w:numPr>
              <w:spacing w:after="0" w:line="240" w:lineRule="auto"/>
              <w:rPr>
                <w:rFonts w:ascii="Helvetica W01 Bold" w:hAnsi="Helvetica W01 Bold"/>
                <w:color w:val="000000"/>
                <w:sz w:val="23"/>
                <w:szCs w:val="23"/>
              </w:rPr>
            </w:pPr>
            <w:r w:rsidRPr="00155493">
              <w:rPr>
                <w:rFonts w:ascii="Helvetica W01 Bold" w:hAnsi="Helvetica W01 Bold"/>
                <w:color w:val="000000"/>
                <w:sz w:val="23"/>
                <w:szCs w:val="23"/>
              </w:rPr>
              <w:t>How to code Boolean expressions</w:t>
            </w:r>
          </w:p>
          <w:p w14:paraId="56DE4E32" w14:textId="77777777" w:rsidR="00155493" w:rsidRDefault="00155493" w:rsidP="00155493">
            <w:pPr>
              <w:numPr>
                <w:ilvl w:val="0"/>
                <w:numId w:val="3"/>
              </w:numPr>
              <w:spacing w:after="0" w:line="240" w:lineRule="auto"/>
              <w:rPr>
                <w:rFonts w:ascii="Helvetica W01 Bold" w:hAnsi="Helvetica W01 Bold"/>
                <w:color w:val="000000"/>
                <w:sz w:val="23"/>
                <w:szCs w:val="23"/>
              </w:rPr>
            </w:pPr>
            <w:r w:rsidRPr="00155493">
              <w:rPr>
                <w:rFonts w:ascii="Helvetica W01 Bold" w:hAnsi="Helvetica W01 Bold"/>
                <w:color w:val="000000"/>
                <w:sz w:val="23"/>
                <w:szCs w:val="23"/>
              </w:rPr>
              <w:t>How to code the selection structure</w:t>
            </w:r>
          </w:p>
          <w:p w14:paraId="12A624D2" w14:textId="296AC8AE" w:rsidR="00155493" w:rsidRDefault="00155493" w:rsidP="0015549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iCs/>
              </w:rPr>
            </w:pPr>
            <w:r w:rsidRPr="00155493">
              <w:rPr>
                <w:rFonts w:ascii="Helvetica W01 Bold" w:hAnsi="Helvetica W01 Bold"/>
                <w:color w:val="000000"/>
                <w:sz w:val="23"/>
                <w:szCs w:val="23"/>
              </w:rPr>
              <w:t>How to use the iteration structure</w:t>
            </w:r>
          </w:p>
          <w:p w14:paraId="56F005A8" w14:textId="63501799" w:rsidR="00155493" w:rsidRPr="00155493" w:rsidRDefault="00155493" w:rsidP="0015549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iCs/>
              </w:rPr>
            </w:pPr>
            <w:r w:rsidRPr="00155493">
              <w:rPr>
                <w:rFonts w:ascii="Arial" w:hAnsi="Arial" w:cs="Arial"/>
                <w:b/>
                <w:bCs/>
                <w:iCs/>
              </w:rPr>
              <w:t>How to define and use functions and modules</w:t>
            </w:r>
          </w:p>
          <w:p w14:paraId="581CFD8C" w14:textId="77777777" w:rsidR="00155493" w:rsidRPr="00155493" w:rsidRDefault="00155493" w:rsidP="0015549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iCs/>
              </w:rPr>
            </w:pPr>
            <w:r w:rsidRPr="00155493">
              <w:rPr>
                <w:rFonts w:ascii="Arial" w:hAnsi="Arial" w:cs="Arial"/>
                <w:iCs/>
              </w:rPr>
              <w:t>How to define and use functions</w:t>
            </w:r>
          </w:p>
          <w:p w14:paraId="0FD6C3D8" w14:textId="4B8D329C" w:rsidR="00155493" w:rsidRPr="00966783" w:rsidRDefault="00155493" w:rsidP="0096678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iCs/>
              </w:rPr>
            </w:pPr>
            <w:r w:rsidRPr="00155493">
              <w:rPr>
                <w:rFonts w:ascii="Arial" w:hAnsi="Arial" w:cs="Arial"/>
                <w:iCs/>
              </w:rPr>
              <w:t>How to create and use modules</w:t>
            </w:r>
          </w:p>
        </w:tc>
        <w:tc>
          <w:tcPr>
            <w:tcW w:w="1260" w:type="dxa"/>
          </w:tcPr>
          <w:p w14:paraId="3D23EEDD" w14:textId="61DAAA4A" w:rsidR="005C5637" w:rsidRDefault="00BC79A2" w:rsidP="004D4080">
            <w:pPr>
              <w:jc w:val="center"/>
              <w:rPr>
                <w:rFonts w:ascii="Arial" w:hAnsi="Arial" w:cs="Arial"/>
              </w:rPr>
            </w:pPr>
            <w:ins w:id="55" w:author="Maziar Masoudi" w:date="2019-12-29T22:24:00Z">
              <w:r>
                <w:rPr>
                  <w:rFonts w:ascii="Arial" w:hAnsi="Arial" w:cs="Arial"/>
                </w:rPr>
                <w:t>3</w:t>
              </w:r>
            </w:ins>
            <w:ins w:id="56" w:author="Maziar Masoudi" w:date="2019-12-29T22:25:00Z">
              <w:r>
                <w:rPr>
                  <w:rFonts w:ascii="Arial" w:hAnsi="Arial" w:cs="Arial"/>
                </w:rPr>
                <w:t>,4</w:t>
              </w:r>
            </w:ins>
          </w:p>
        </w:tc>
      </w:tr>
      <w:tr w:rsidR="005C5637" w14:paraId="6F7F5EEA" w14:textId="77777777" w:rsidTr="004D4080">
        <w:tc>
          <w:tcPr>
            <w:tcW w:w="805" w:type="dxa"/>
          </w:tcPr>
          <w:p w14:paraId="6849CA3E" w14:textId="3F9F13E1" w:rsidR="005C5637" w:rsidRDefault="005C5637" w:rsidP="004D40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20" w:type="dxa"/>
          </w:tcPr>
          <w:p w14:paraId="71E09858" w14:textId="428C6AC5" w:rsidR="005C5637" w:rsidRDefault="005C5637" w:rsidP="004D4080">
            <w:pPr>
              <w:tabs>
                <w:tab w:val="left" w:pos="1800"/>
                <w:tab w:val="left" w:pos="3240"/>
                <w:tab w:val="left" w:pos="79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02DB5C93" w14:textId="77777777" w:rsidR="00966783" w:rsidRDefault="00966783" w:rsidP="00966783">
            <w:pPr>
              <w:numPr>
                <w:ilvl w:val="0"/>
                <w:numId w:val="3"/>
              </w:numPr>
              <w:spacing w:after="0" w:line="240" w:lineRule="auto"/>
              <w:rPr>
                <w:rFonts w:ascii="Helvetica W01 Bold" w:hAnsi="Helvetica W01 Bold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Helvetica W01 Bold" w:hAnsi="Helvetica W01 Bold"/>
                <w:b/>
                <w:bCs/>
                <w:color w:val="000000"/>
                <w:sz w:val="23"/>
                <w:szCs w:val="23"/>
              </w:rPr>
              <w:t>How to work with string</w:t>
            </w:r>
          </w:p>
          <w:p w14:paraId="347B14F9" w14:textId="77777777" w:rsidR="00966783" w:rsidRDefault="00966783" w:rsidP="00966783">
            <w:pPr>
              <w:numPr>
                <w:ilvl w:val="0"/>
                <w:numId w:val="3"/>
              </w:numPr>
              <w:spacing w:after="0" w:line="240" w:lineRule="auto"/>
              <w:rPr>
                <w:rFonts w:ascii="Helvetica W01 Bold" w:hAnsi="Helvetica W01 Bold"/>
                <w:color w:val="000000"/>
                <w:sz w:val="23"/>
                <w:szCs w:val="23"/>
              </w:rPr>
            </w:pPr>
            <w:r>
              <w:rPr>
                <w:rFonts w:ascii="Helvetica W01 Bold" w:hAnsi="Helvetica W01 Bold"/>
                <w:color w:val="000000"/>
                <w:sz w:val="23"/>
                <w:szCs w:val="23"/>
              </w:rPr>
              <w:t>Accessing Strings</w:t>
            </w:r>
          </w:p>
          <w:p w14:paraId="70E05652" w14:textId="77777777" w:rsidR="00966783" w:rsidRPr="006119A8" w:rsidRDefault="00966783" w:rsidP="00966783">
            <w:pPr>
              <w:numPr>
                <w:ilvl w:val="0"/>
                <w:numId w:val="3"/>
              </w:numPr>
              <w:spacing w:after="0" w:line="240" w:lineRule="auto"/>
              <w:rPr>
                <w:rFonts w:ascii="Helvetica W01 Bold" w:hAnsi="Helvetica W01 Bold"/>
                <w:color w:val="000000"/>
                <w:sz w:val="23"/>
                <w:szCs w:val="23"/>
              </w:rPr>
            </w:pPr>
            <w:r w:rsidRPr="006119A8">
              <w:rPr>
                <w:rFonts w:ascii="Helvetica W01 Bold" w:hAnsi="Helvetica W01 Bold"/>
                <w:color w:val="000000"/>
                <w:sz w:val="23"/>
                <w:szCs w:val="23"/>
              </w:rPr>
              <w:t xml:space="preserve">Basic Operations </w:t>
            </w:r>
          </w:p>
          <w:p w14:paraId="695C6BAB" w14:textId="77777777" w:rsidR="00966783" w:rsidRPr="006119A8" w:rsidRDefault="00966783" w:rsidP="00966783">
            <w:pPr>
              <w:numPr>
                <w:ilvl w:val="0"/>
                <w:numId w:val="3"/>
              </w:numPr>
              <w:spacing w:after="0" w:line="240" w:lineRule="auto"/>
              <w:rPr>
                <w:rFonts w:ascii="Helvetica W01 Bold" w:hAnsi="Helvetica W01 Bold"/>
                <w:color w:val="000000"/>
                <w:sz w:val="23"/>
                <w:szCs w:val="23"/>
              </w:rPr>
            </w:pPr>
            <w:r w:rsidRPr="006119A8">
              <w:rPr>
                <w:rFonts w:ascii="Helvetica W01 Bold" w:hAnsi="Helvetica W01 Bold"/>
                <w:color w:val="000000"/>
                <w:sz w:val="23"/>
                <w:szCs w:val="23"/>
              </w:rPr>
              <w:t xml:space="preserve">String slices </w:t>
            </w:r>
          </w:p>
          <w:p w14:paraId="6824D5DC" w14:textId="77777777" w:rsidR="00966783" w:rsidRPr="00966783" w:rsidRDefault="00966783" w:rsidP="0096678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6119A8">
              <w:rPr>
                <w:rFonts w:ascii="Helvetica W01 Bold" w:hAnsi="Helvetica W01 Bold"/>
                <w:color w:val="000000"/>
                <w:sz w:val="23"/>
                <w:szCs w:val="23"/>
              </w:rPr>
              <w:t>Function and Methods</w:t>
            </w:r>
            <w:r w:rsidRPr="001332D0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3E074D87" w14:textId="3D2C50CE" w:rsidR="00155493" w:rsidRPr="001332D0" w:rsidRDefault="00155493" w:rsidP="0096678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1332D0">
              <w:rPr>
                <w:rFonts w:ascii="Arial" w:hAnsi="Arial" w:cs="Arial"/>
                <w:b/>
                <w:bCs/>
              </w:rPr>
              <w:t>How to work with dictionaries</w:t>
            </w:r>
          </w:p>
          <w:p w14:paraId="26B64223" w14:textId="77777777" w:rsidR="00155493" w:rsidRDefault="00155493" w:rsidP="0015549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1332D0">
              <w:rPr>
                <w:rFonts w:ascii="Arial" w:hAnsi="Arial" w:cs="Arial"/>
              </w:rPr>
              <w:t xml:space="preserve">Introduction </w:t>
            </w:r>
          </w:p>
          <w:p w14:paraId="4B8B50D2" w14:textId="77777777" w:rsidR="00155493" w:rsidRDefault="00155493" w:rsidP="0015549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155493">
              <w:rPr>
                <w:rFonts w:ascii="Arial" w:hAnsi="Arial" w:cs="Arial"/>
              </w:rPr>
              <w:t xml:space="preserve">Accessing values in dictionaries </w:t>
            </w:r>
          </w:p>
          <w:p w14:paraId="5405DEBE" w14:textId="77777777" w:rsidR="00155493" w:rsidRDefault="00155493" w:rsidP="0015549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155493">
              <w:rPr>
                <w:rFonts w:ascii="Arial" w:hAnsi="Arial" w:cs="Arial"/>
              </w:rPr>
              <w:t xml:space="preserve">Working with dictionaries </w:t>
            </w:r>
          </w:p>
          <w:p w14:paraId="3428281D" w14:textId="3F22B7A7" w:rsidR="005C5637" w:rsidRPr="00966783" w:rsidRDefault="00966783" w:rsidP="0096678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Dictionary p</w:t>
            </w:r>
            <w:r w:rsidR="00155493" w:rsidRPr="00155493">
              <w:rPr>
                <w:rFonts w:ascii="Arial" w:hAnsi="Arial" w:cs="Arial"/>
              </w:rPr>
              <w:t>roperties</w:t>
            </w:r>
            <w:r>
              <w:rPr>
                <w:rFonts w:ascii="Arial" w:hAnsi="Arial" w:cs="Arial"/>
              </w:rPr>
              <w:t xml:space="preserve"> &amp; functions</w:t>
            </w:r>
            <w:r w:rsidR="00155493" w:rsidRPr="0015549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60" w:type="dxa"/>
          </w:tcPr>
          <w:p w14:paraId="0397BECD" w14:textId="559BC4F7" w:rsidR="005C5637" w:rsidRDefault="00BC79A2" w:rsidP="004D4080">
            <w:pPr>
              <w:jc w:val="center"/>
              <w:rPr>
                <w:rFonts w:ascii="Arial" w:hAnsi="Arial" w:cs="Arial"/>
              </w:rPr>
            </w:pPr>
            <w:ins w:id="57" w:author="Maziar Masoudi" w:date="2019-12-29T22:25:00Z">
              <w:r>
                <w:rPr>
                  <w:rFonts w:ascii="Arial" w:hAnsi="Arial" w:cs="Arial"/>
                </w:rPr>
                <w:t>2</w:t>
              </w:r>
            </w:ins>
            <w:ins w:id="58" w:author="Maziar Masoudi" w:date="2019-12-29T22:26:00Z">
              <w:r>
                <w:rPr>
                  <w:rFonts w:ascii="Arial" w:hAnsi="Arial" w:cs="Arial"/>
                </w:rPr>
                <w:t>,10,12</w:t>
              </w:r>
            </w:ins>
          </w:p>
        </w:tc>
      </w:tr>
      <w:tr w:rsidR="005C5637" w14:paraId="0CB4B13A" w14:textId="77777777" w:rsidTr="004D4080">
        <w:tc>
          <w:tcPr>
            <w:tcW w:w="805" w:type="dxa"/>
          </w:tcPr>
          <w:p w14:paraId="046929CD" w14:textId="54CA726F" w:rsidR="005C5637" w:rsidRDefault="005C5637" w:rsidP="004D40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20" w:type="dxa"/>
          </w:tcPr>
          <w:p w14:paraId="51755B70" w14:textId="08BDB2CD" w:rsidR="005C5637" w:rsidRDefault="005C5637" w:rsidP="004D4080">
            <w:pPr>
              <w:tabs>
                <w:tab w:val="left" w:pos="1800"/>
                <w:tab w:val="left" w:pos="3240"/>
                <w:tab w:val="left" w:pos="79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41352745" w14:textId="77777777" w:rsidR="00966783" w:rsidRPr="00966783" w:rsidRDefault="00966783" w:rsidP="0096678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iCs/>
              </w:rPr>
            </w:pPr>
            <w:r w:rsidRPr="00966783">
              <w:rPr>
                <w:rFonts w:ascii="Arial" w:hAnsi="Arial" w:cs="Arial"/>
                <w:b/>
                <w:bCs/>
                <w:iCs/>
              </w:rPr>
              <w:t>Exceptions</w:t>
            </w:r>
          </w:p>
          <w:p w14:paraId="2F305FA7" w14:textId="77777777" w:rsidR="00966783" w:rsidRPr="00966783" w:rsidRDefault="00966783" w:rsidP="0096678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iCs/>
              </w:rPr>
            </w:pPr>
            <w:r w:rsidRPr="00966783">
              <w:rPr>
                <w:rFonts w:ascii="Arial" w:hAnsi="Arial" w:cs="Arial"/>
                <w:iCs/>
              </w:rPr>
              <w:t>How to handle a single exception</w:t>
            </w:r>
          </w:p>
          <w:p w14:paraId="18369F6D" w14:textId="37D42F19" w:rsidR="00966783" w:rsidRDefault="00966783" w:rsidP="0096678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966783">
              <w:rPr>
                <w:rFonts w:ascii="Arial" w:hAnsi="Arial" w:cs="Arial"/>
                <w:iCs/>
              </w:rPr>
              <w:t>How to handle multiple exceptions</w:t>
            </w:r>
            <w:r w:rsidRPr="00661CF7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621F95F7" w14:textId="070DA4BA" w:rsidR="00836AB4" w:rsidRDefault="00836AB4" w:rsidP="0096678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Standard error</w:t>
            </w:r>
          </w:p>
          <w:p w14:paraId="433B0206" w14:textId="4F0BF158" w:rsidR="00966783" w:rsidRPr="00966783" w:rsidRDefault="00155493" w:rsidP="0096678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661CF7">
              <w:rPr>
                <w:rFonts w:ascii="Arial" w:hAnsi="Arial" w:cs="Arial"/>
                <w:b/>
                <w:bCs/>
              </w:rPr>
              <w:t xml:space="preserve">How to work with file I/O </w:t>
            </w:r>
          </w:p>
          <w:p w14:paraId="5A3F4B23" w14:textId="38388CF0" w:rsidR="00966783" w:rsidRDefault="00966783" w:rsidP="0096678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Folder manipulation</w:t>
            </w:r>
          </w:p>
          <w:p w14:paraId="3D38C113" w14:textId="77777777" w:rsidR="00155493" w:rsidRDefault="00155493" w:rsidP="0096678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661CF7">
              <w:rPr>
                <w:rFonts w:ascii="Arial" w:hAnsi="Arial" w:cs="Arial"/>
              </w:rPr>
              <w:t>An introduction to file I/O</w:t>
            </w:r>
          </w:p>
          <w:p w14:paraId="4553C2EE" w14:textId="77777777" w:rsidR="00155493" w:rsidRDefault="00155493" w:rsidP="0096678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661CF7">
              <w:rPr>
                <w:rFonts w:ascii="Arial" w:hAnsi="Arial" w:cs="Arial"/>
              </w:rPr>
              <w:t>How to use text files</w:t>
            </w:r>
          </w:p>
          <w:p w14:paraId="6D81EDA4" w14:textId="77777777" w:rsidR="00966783" w:rsidRDefault="00155493" w:rsidP="0096678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661CF7">
              <w:rPr>
                <w:rFonts w:ascii="Arial" w:hAnsi="Arial" w:cs="Arial"/>
              </w:rPr>
              <w:t>How to use CSV files</w:t>
            </w:r>
          </w:p>
          <w:p w14:paraId="73A85578" w14:textId="3A01209A" w:rsidR="00966783" w:rsidRPr="00966783" w:rsidRDefault="00155493" w:rsidP="0096678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966783">
              <w:rPr>
                <w:rFonts w:ascii="Arial" w:hAnsi="Arial" w:cs="Arial"/>
              </w:rPr>
              <w:t>How to use binary files</w:t>
            </w:r>
          </w:p>
        </w:tc>
        <w:tc>
          <w:tcPr>
            <w:tcW w:w="1260" w:type="dxa"/>
          </w:tcPr>
          <w:p w14:paraId="1BE3C978" w14:textId="49AED648" w:rsidR="005C5637" w:rsidRDefault="00466A73" w:rsidP="004D4080">
            <w:pPr>
              <w:jc w:val="center"/>
              <w:rPr>
                <w:rFonts w:ascii="Arial" w:hAnsi="Arial" w:cs="Arial"/>
              </w:rPr>
            </w:pPr>
            <w:ins w:id="59" w:author="Maziar Masoudi" w:date="2019-12-29T22:40:00Z">
              <w:r>
                <w:rPr>
                  <w:rFonts w:ascii="Arial" w:hAnsi="Arial" w:cs="Arial"/>
                </w:rPr>
                <w:t>7,8</w:t>
              </w:r>
            </w:ins>
          </w:p>
        </w:tc>
      </w:tr>
      <w:tr w:rsidR="005C5637" w14:paraId="6F00D5CD" w14:textId="77777777" w:rsidTr="004D4080">
        <w:tc>
          <w:tcPr>
            <w:tcW w:w="805" w:type="dxa"/>
          </w:tcPr>
          <w:p w14:paraId="0AFFAD21" w14:textId="7594E20A" w:rsidR="005C5637" w:rsidRDefault="005C5637" w:rsidP="004D40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20" w:type="dxa"/>
          </w:tcPr>
          <w:p w14:paraId="0DA1812A" w14:textId="28FF95E2" w:rsidR="005C5637" w:rsidRDefault="005C5637" w:rsidP="004D4080">
            <w:pPr>
              <w:tabs>
                <w:tab w:val="left" w:pos="1800"/>
                <w:tab w:val="left" w:pos="3240"/>
                <w:tab w:val="left" w:pos="79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2CB39DB6" w14:textId="77777777" w:rsidR="005C7E80" w:rsidRDefault="005C7E80" w:rsidP="005C7E80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System Applications</w:t>
            </w:r>
          </w:p>
          <w:p w14:paraId="2E92D0CB" w14:textId="1EABDB80" w:rsidR="005C5637" w:rsidRPr="005C7E80" w:rsidRDefault="005C7E80" w:rsidP="005C7E80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</w:rPr>
              <w:t>The sys module</w:t>
            </w:r>
          </w:p>
          <w:p w14:paraId="0FA20C44" w14:textId="77777777" w:rsidR="005C7E80" w:rsidRPr="005C7E80" w:rsidRDefault="005C7E80" w:rsidP="005C7E80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</w:rPr>
              <w:lastRenderedPageBreak/>
              <w:t xml:space="preserve">The </w:t>
            </w:r>
            <w:proofErr w:type="spellStart"/>
            <w:r>
              <w:rPr>
                <w:rFonts w:ascii="Arial" w:hAnsi="Arial" w:cs="Arial"/>
              </w:rPr>
              <w:t>os</w:t>
            </w:r>
            <w:proofErr w:type="spellEnd"/>
            <w:r>
              <w:rPr>
                <w:rFonts w:ascii="Arial" w:hAnsi="Arial" w:cs="Arial"/>
              </w:rPr>
              <w:t xml:space="preserve"> module</w:t>
            </w:r>
          </w:p>
          <w:p w14:paraId="33E29313" w14:textId="163112B3" w:rsidR="005C7E80" w:rsidRPr="005C7E80" w:rsidRDefault="005C7E80" w:rsidP="005C7E80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</w:rPr>
              <w:t>The platform module</w:t>
            </w:r>
          </w:p>
          <w:p w14:paraId="73A72BD9" w14:textId="528372E4" w:rsidR="005C7E80" w:rsidRPr="005C7E80" w:rsidRDefault="005C7E80" w:rsidP="005C7E80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</w:rPr>
              <w:t>The subprocess module</w:t>
            </w:r>
          </w:p>
          <w:p w14:paraId="17DB7663" w14:textId="2FF7150F" w:rsidR="005C7E80" w:rsidRPr="00DC3F68" w:rsidRDefault="005C7E80" w:rsidP="005C7E80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</w:rPr>
              <w:t>Forking and piping</w:t>
            </w:r>
          </w:p>
          <w:p w14:paraId="34EF9A4B" w14:textId="2F962FA3" w:rsidR="00DC3F68" w:rsidRPr="005C7E80" w:rsidRDefault="00DC3F68" w:rsidP="005C7E80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</w:rPr>
              <w:t>The socket module</w:t>
            </w:r>
          </w:p>
          <w:p w14:paraId="0BF1F33A" w14:textId="737A3F7D" w:rsidR="005C7E80" w:rsidRPr="005C7E80" w:rsidRDefault="005C7E80" w:rsidP="005C7E80">
            <w:pPr>
              <w:spacing w:after="0" w:line="240" w:lineRule="auto"/>
              <w:jc w:val="both"/>
              <w:rPr>
                <w:rFonts w:ascii="Arial" w:hAnsi="Arial" w:cs="Arial"/>
                <w:iCs/>
              </w:rPr>
            </w:pPr>
          </w:p>
        </w:tc>
        <w:tc>
          <w:tcPr>
            <w:tcW w:w="1260" w:type="dxa"/>
          </w:tcPr>
          <w:p w14:paraId="5C0CB822" w14:textId="2375F9FA" w:rsidR="005C5637" w:rsidRDefault="005C5637" w:rsidP="004D4080">
            <w:pPr>
              <w:jc w:val="center"/>
              <w:rPr>
                <w:rFonts w:ascii="Arial" w:hAnsi="Arial" w:cs="Arial"/>
              </w:rPr>
            </w:pPr>
          </w:p>
        </w:tc>
      </w:tr>
      <w:tr w:rsidR="005C5637" w14:paraId="6D17F311" w14:textId="77777777" w:rsidTr="004D4080">
        <w:tc>
          <w:tcPr>
            <w:tcW w:w="805" w:type="dxa"/>
          </w:tcPr>
          <w:p w14:paraId="0E17176E" w14:textId="6BB0920A" w:rsidR="005C5637" w:rsidRDefault="005C5637" w:rsidP="004D40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20" w:type="dxa"/>
          </w:tcPr>
          <w:p w14:paraId="26EA977A" w14:textId="77777777" w:rsidR="005C5637" w:rsidRDefault="005C5637" w:rsidP="004D4080">
            <w:pPr>
              <w:tabs>
                <w:tab w:val="left" w:pos="1800"/>
                <w:tab w:val="left" w:pos="3240"/>
                <w:tab w:val="left" w:pos="79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10C1E5DC" w14:textId="4B57C413" w:rsidR="005C5637" w:rsidRPr="00661CF7" w:rsidRDefault="00DC3F68" w:rsidP="004D4080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MID-TERM EXAM</w:t>
            </w:r>
          </w:p>
        </w:tc>
        <w:tc>
          <w:tcPr>
            <w:tcW w:w="1260" w:type="dxa"/>
          </w:tcPr>
          <w:p w14:paraId="799BE7C9" w14:textId="77777777" w:rsidR="005C5637" w:rsidRDefault="005C5637" w:rsidP="004D4080">
            <w:pPr>
              <w:jc w:val="center"/>
              <w:rPr>
                <w:rFonts w:ascii="Arial" w:hAnsi="Arial" w:cs="Arial"/>
              </w:rPr>
            </w:pPr>
          </w:p>
        </w:tc>
      </w:tr>
      <w:tr w:rsidR="005C5637" w14:paraId="1CFC84A1" w14:textId="77777777" w:rsidTr="004D4080">
        <w:trPr>
          <w:trHeight w:val="205"/>
        </w:trPr>
        <w:tc>
          <w:tcPr>
            <w:tcW w:w="805" w:type="dxa"/>
          </w:tcPr>
          <w:p w14:paraId="4AD4C67D" w14:textId="6D222F36" w:rsidR="005C5637" w:rsidRDefault="005C5637" w:rsidP="004D40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</w:tcPr>
          <w:p w14:paraId="5FCF983A" w14:textId="77777777" w:rsidR="005C5637" w:rsidRDefault="005C5637" w:rsidP="004D4080">
            <w:pPr>
              <w:tabs>
                <w:tab w:val="left" w:pos="1800"/>
                <w:tab w:val="left" w:pos="3240"/>
                <w:tab w:val="left" w:pos="79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3A0FDBB6" w14:textId="12EA8931" w:rsidR="005C5637" w:rsidRPr="00E13AC0" w:rsidRDefault="005C5637" w:rsidP="004D408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Intersession Week</w:t>
            </w:r>
          </w:p>
        </w:tc>
        <w:tc>
          <w:tcPr>
            <w:tcW w:w="1260" w:type="dxa"/>
          </w:tcPr>
          <w:p w14:paraId="0D6CAB83" w14:textId="77777777" w:rsidR="005C5637" w:rsidRDefault="005C5637" w:rsidP="004D4080">
            <w:pPr>
              <w:jc w:val="center"/>
              <w:rPr>
                <w:rFonts w:ascii="Arial" w:hAnsi="Arial" w:cs="Arial"/>
              </w:rPr>
            </w:pPr>
          </w:p>
        </w:tc>
      </w:tr>
      <w:tr w:rsidR="005C5637" w14:paraId="01879E0C" w14:textId="77777777" w:rsidTr="004D4080">
        <w:tc>
          <w:tcPr>
            <w:tcW w:w="805" w:type="dxa"/>
          </w:tcPr>
          <w:p w14:paraId="1E78C545" w14:textId="6FDF85F0" w:rsidR="005C5637" w:rsidRDefault="005C5637" w:rsidP="004D40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20" w:type="dxa"/>
          </w:tcPr>
          <w:p w14:paraId="1A34A510" w14:textId="77777777" w:rsidR="005C5637" w:rsidRDefault="005C5637" w:rsidP="004D4080">
            <w:pPr>
              <w:tabs>
                <w:tab w:val="left" w:pos="1800"/>
                <w:tab w:val="left" w:pos="3240"/>
                <w:tab w:val="left" w:pos="79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34860C73" w14:textId="77777777" w:rsidR="00DC3F68" w:rsidRPr="00DC3F68" w:rsidRDefault="00DC3F68" w:rsidP="00DC3F68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iCs/>
              </w:rPr>
            </w:pPr>
            <w:r w:rsidRPr="00DC3F68">
              <w:rPr>
                <w:rFonts w:ascii="Arial" w:hAnsi="Arial" w:cs="Arial"/>
                <w:b/>
                <w:bCs/>
                <w:iCs/>
                <w:noProof/>
              </w:rPr>
              <w:t xml:space="preserve">How to use Python to work with a database </w:t>
            </w:r>
          </w:p>
          <w:p w14:paraId="159875D1" w14:textId="77777777" w:rsidR="00DC3F68" w:rsidRPr="00DC3F68" w:rsidRDefault="00DC3F68" w:rsidP="00DC3F68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iCs/>
              </w:rPr>
            </w:pPr>
            <w:r w:rsidRPr="00DC3F68">
              <w:rPr>
                <w:rFonts w:ascii="Arial" w:hAnsi="Arial" w:cs="Arial"/>
                <w:iCs/>
              </w:rPr>
              <w:t xml:space="preserve">How to connect to </w:t>
            </w:r>
            <w:proofErr w:type="gramStart"/>
            <w:r w:rsidRPr="00DC3F68">
              <w:rPr>
                <w:rFonts w:ascii="Arial" w:hAnsi="Arial" w:cs="Arial"/>
                <w:iCs/>
              </w:rPr>
              <w:t>a</w:t>
            </w:r>
            <w:proofErr w:type="gramEnd"/>
            <w:r w:rsidRPr="00DC3F68">
              <w:rPr>
                <w:rFonts w:ascii="Arial" w:hAnsi="Arial" w:cs="Arial"/>
                <w:iCs/>
              </w:rPr>
              <w:t xml:space="preserve"> SQLite database</w:t>
            </w:r>
          </w:p>
          <w:p w14:paraId="14EC84D5" w14:textId="77777777" w:rsidR="00DC3F68" w:rsidRPr="00DC3F68" w:rsidRDefault="00DC3F68" w:rsidP="00DC3F68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iCs/>
              </w:rPr>
            </w:pPr>
            <w:r w:rsidRPr="00DC3F68">
              <w:rPr>
                <w:rFonts w:ascii="Arial" w:hAnsi="Arial" w:cs="Arial"/>
                <w:iCs/>
              </w:rPr>
              <w:t>How to execute SELECT statements</w:t>
            </w:r>
          </w:p>
          <w:p w14:paraId="50B091CE" w14:textId="77777777" w:rsidR="00DC3F68" w:rsidRPr="00DC3F68" w:rsidRDefault="00DC3F68" w:rsidP="00DC3F68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iCs/>
              </w:rPr>
            </w:pPr>
            <w:r w:rsidRPr="00DC3F68">
              <w:rPr>
                <w:rFonts w:ascii="Arial" w:hAnsi="Arial" w:cs="Arial"/>
                <w:iCs/>
              </w:rPr>
              <w:t>How to get the rows in a result set</w:t>
            </w:r>
          </w:p>
          <w:p w14:paraId="20D66F0B" w14:textId="77777777" w:rsidR="00DC3F68" w:rsidRPr="00DC3F68" w:rsidRDefault="00DC3F68" w:rsidP="00DC3F68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iCs/>
              </w:rPr>
            </w:pPr>
            <w:r w:rsidRPr="00DC3F68">
              <w:rPr>
                <w:rFonts w:ascii="Arial" w:hAnsi="Arial" w:cs="Arial"/>
                <w:iCs/>
              </w:rPr>
              <w:t>How to execute INSERT, UPDATE, and DELETE statements</w:t>
            </w:r>
          </w:p>
          <w:p w14:paraId="5D6EBF5A" w14:textId="77777777" w:rsidR="00DC3F68" w:rsidRPr="00DC3F68" w:rsidRDefault="00DC3F68" w:rsidP="00DC3F68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iCs/>
              </w:rPr>
            </w:pPr>
            <w:r w:rsidRPr="00DC3F68">
              <w:rPr>
                <w:rFonts w:ascii="Arial" w:hAnsi="Arial" w:cs="Arial"/>
                <w:iCs/>
              </w:rPr>
              <w:t>How to test the database code</w:t>
            </w:r>
          </w:p>
          <w:p w14:paraId="7CAFCF09" w14:textId="77777777" w:rsidR="00DC3F68" w:rsidRPr="00DC3F68" w:rsidRDefault="00DC3F68" w:rsidP="00DC3F68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iCs/>
              </w:rPr>
            </w:pPr>
            <w:r w:rsidRPr="00DC3F68">
              <w:rPr>
                <w:rFonts w:ascii="Arial" w:hAnsi="Arial" w:cs="Arial"/>
                <w:iCs/>
              </w:rPr>
              <w:t>How to handle database exceptions</w:t>
            </w:r>
          </w:p>
          <w:p w14:paraId="307F39CF" w14:textId="1F9DA4F1" w:rsidR="005C5637" w:rsidRPr="00F54E8F" w:rsidRDefault="005C5637" w:rsidP="00DC3F6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14:paraId="1BD97C70" w14:textId="55768690" w:rsidR="005C5637" w:rsidRDefault="00BC79A2" w:rsidP="004D4080">
            <w:pPr>
              <w:jc w:val="center"/>
              <w:rPr>
                <w:rFonts w:ascii="Arial" w:hAnsi="Arial" w:cs="Arial"/>
              </w:rPr>
            </w:pPr>
            <w:ins w:id="60" w:author="Maziar Masoudi" w:date="2019-12-29T22:26:00Z">
              <w:r>
                <w:rPr>
                  <w:rFonts w:ascii="Arial" w:hAnsi="Arial" w:cs="Arial"/>
                </w:rPr>
                <w:t>19</w:t>
              </w:r>
            </w:ins>
          </w:p>
        </w:tc>
      </w:tr>
      <w:tr w:rsidR="005C5637" w14:paraId="671B8075" w14:textId="77777777" w:rsidTr="004D4080">
        <w:tc>
          <w:tcPr>
            <w:tcW w:w="805" w:type="dxa"/>
          </w:tcPr>
          <w:p w14:paraId="4AC6DF2B" w14:textId="2670E141" w:rsidR="005C5637" w:rsidRDefault="005C5637" w:rsidP="004D40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20" w:type="dxa"/>
          </w:tcPr>
          <w:p w14:paraId="4A6C3FED" w14:textId="77777777" w:rsidR="005C5637" w:rsidRDefault="005C5637" w:rsidP="004D4080">
            <w:pPr>
              <w:tabs>
                <w:tab w:val="left" w:pos="1800"/>
                <w:tab w:val="left" w:pos="3240"/>
                <w:tab w:val="left" w:pos="79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36190A87" w14:textId="77777777" w:rsidR="00DC3F68" w:rsidRPr="006B4161" w:rsidRDefault="00DC3F68" w:rsidP="00DC3F6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6B4161">
              <w:rPr>
                <w:rFonts w:ascii="Arial" w:hAnsi="Arial" w:cs="Arial"/>
                <w:b/>
                <w:bCs/>
              </w:rPr>
              <w:t xml:space="preserve">How to define and use your own classes </w:t>
            </w:r>
          </w:p>
          <w:p w14:paraId="79B5A3D9" w14:textId="77777777" w:rsidR="00DC3F68" w:rsidRDefault="00DC3F68" w:rsidP="00DC3F6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6B4161">
              <w:rPr>
                <w:rFonts w:ascii="Arial" w:hAnsi="Arial" w:cs="Arial"/>
              </w:rPr>
              <w:t>An introduction to classes and objects</w:t>
            </w:r>
          </w:p>
          <w:p w14:paraId="485BAE9F" w14:textId="77777777" w:rsidR="00DC3F68" w:rsidRDefault="00DC3F68" w:rsidP="00DC3F6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6B4161">
              <w:rPr>
                <w:rFonts w:ascii="Arial" w:hAnsi="Arial" w:cs="Arial"/>
              </w:rPr>
              <w:t>How to define a class</w:t>
            </w:r>
          </w:p>
          <w:p w14:paraId="18C0D716" w14:textId="74037F7C" w:rsidR="00DC3F68" w:rsidRDefault="00DC3F68" w:rsidP="00DC3F6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6B4161">
              <w:rPr>
                <w:rFonts w:ascii="Arial" w:hAnsi="Arial" w:cs="Arial"/>
              </w:rPr>
              <w:t xml:space="preserve">How </w:t>
            </w:r>
            <w:ins w:id="61" w:author="Maziar Masoudi" w:date="2019-12-29T21:41:00Z">
              <w:r w:rsidR="00BC79A2">
                <w:rPr>
                  <w:rFonts w:ascii="Arial" w:hAnsi="Arial" w:cs="Arial"/>
                </w:rPr>
                <w:t xml:space="preserve">to </w:t>
              </w:r>
            </w:ins>
            <w:r w:rsidRPr="006B4161">
              <w:rPr>
                <w:rFonts w:ascii="Arial" w:hAnsi="Arial" w:cs="Arial"/>
              </w:rPr>
              <w:t>work with object composition</w:t>
            </w:r>
          </w:p>
          <w:p w14:paraId="30155ADA" w14:textId="50B3B202" w:rsidR="005C5637" w:rsidRPr="00DC3F68" w:rsidRDefault="00DC3F68" w:rsidP="00DC3F6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DC3F68">
              <w:rPr>
                <w:rFonts w:ascii="Arial" w:hAnsi="Arial" w:cs="Arial"/>
              </w:rPr>
              <w:t>How to work with encapsulation</w:t>
            </w:r>
          </w:p>
        </w:tc>
        <w:tc>
          <w:tcPr>
            <w:tcW w:w="1260" w:type="dxa"/>
          </w:tcPr>
          <w:p w14:paraId="3E4B3ACC" w14:textId="2BD108B5" w:rsidR="005C5637" w:rsidRDefault="00BC79A2" w:rsidP="004D4080">
            <w:pPr>
              <w:jc w:val="center"/>
              <w:rPr>
                <w:rFonts w:ascii="Arial" w:hAnsi="Arial" w:cs="Arial"/>
              </w:rPr>
            </w:pPr>
            <w:ins w:id="62" w:author="Maziar Masoudi" w:date="2019-12-29T22:26:00Z">
              <w:r>
                <w:rPr>
                  <w:rFonts w:ascii="Arial" w:hAnsi="Arial" w:cs="Arial"/>
                </w:rPr>
                <w:t>14</w:t>
              </w:r>
            </w:ins>
          </w:p>
        </w:tc>
        <w:bookmarkStart w:id="63" w:name="_GoBack"/>
        <w:bookmarkEnd w:id="63"/>
      </w:tr>
      <w:tr w:rsidR="005C5637" w14:paraId="7EEFA297" w14:textId="77777777" w:rsidTr="004D4080">
        <w:trPr>
          <w:trHeight w:val="440"/>
        </w:trPr>
        <w:tc>
          <w:tcPr>
            <w:tcW w:w="805" w:type="dxa"/>
          </w:tcPr>
          <w:p w14:paraId="251BF0A8" w14:textId="2FF67DC3" w:rsidR="005C5637" w:rsidRDefault="005C5637" w:rsidP="004D40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720" w:type="dxa"/>
          </w:tcPr>
          <w:p w14:paraId="3BEC22F1" w14:textId="40960329" w:rsidR="005C5637" w:rsidRDefault="005C5637" w:rsidP="004D4080">
            <w:pPr>
              <w:tabs>
                <w:tab w:val="left" w:pos="1800"/>
                <w:tab w:val="left" w:pos="3240"/>
                <w:tab w:val="left" w:pos="79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65F1CC9C" w14:textId="77777777" w:rsidR="00DC3F68" w:rsidRDefault="00DC3F68" w:rsidP="00DC3F68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6B4161">
              <w:rPr>
                <w:rFonts w:ascii="Arial" w:hAnsi="Arial" w:cs="Arial"/>
                <w:b/>
                <w:bCs/>
              </w:rPr>
              <w:t>How to work with inheritance</w:t>
            </w:r>
          </w:p>
          <w:p w14:paraId="33355E1D" w14:textId="137F2950" w:rsidR="00DC3F68" w:rsidRDefault="00DC3F68" w:rsidP="00DC3F68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6B4161">
              <w:rPr>
                <w:rFonts w:ascii="Arial" w:hAnsi="Arial" w:cs="Arial"/>
              </w:rPr>
              <w:t xml:space="preserve">How to define a </w:t>
            </w:r>
            <w:r>
              <w:rPr>
                <w:rFonts w:ascii="Arial" w:hAnsi="Arial" w:cs="Arial"/>
              </w:rPr>
              <w:t>sub-</w:t>
            </w:r>
            <w:r w:rsidRPr="006B4161">
              <w:rPr>
                <w:rFonts w:ascii="Arial" w:hAnsi="Arial" w:cs="Arial"/>
              </w:rPr>
              <w:t>class</w:t>
            </w:r>
          </w:p>
          <w:p w14:paraId="1CF21D2F" w14:textId="2E318C73" w:rsidR="00DC3F68" w:rsidRPr="00DC3F68" w:rsidRDefault="00DC3F68" w:rsidP="00DC3F68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Polymorphism</w:t>
            </w:r>
          </w:p>
          <w:p w14:paraId="389B75C5" w14:textId="453EAAFD" w:rsidR="00DC3F68" w:rsidRDefault="00DC3F68" w:rsidP="00DC3F68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6B4161">
              <w:rPr>
                <w:rFonts w:ascii="Arial" w:hAnsi="Arial" w:cs="Arial"/>
              </w:rPr>
              <w:t xml:space="preserve">How </w:t>
            </w:r>
            <w:ins w:id="64" w:author="Maziar Masoudi" w:date="2019-12-29T21:41:00Z">
              <w:r w:rsidR="00BC79A2">
                <w:rPr>
                  <w:rFonts w:ascii="Arial" w:hAnsi="Arial" w:cs="Arial"/>
                </w:rPr>
                <w:t xml:space="preserve">to </w:t>
              </w:r>
            </w:ins>
            <w:r w:rsidRPr="006B4161">
              <w:rPr>
                <w:rFonts w:ascii="Arial" w:hAnsi="Arial" w:cs="Arial"/>
              </w:rPr>
              <w:t>work with object composition</w:t>
            </w:r>
          </w:p>
          <w:p w14:paraId="33C3170B" w14:textId="0ED41CA6" w:rsidR="00DC3F68" w:rsidRPr="00DC3F68" w:rsidRDefault="00DC3F68" w:rsidP="00DC3F68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DC3F68">
              <w:rPr>
                <w:rFonts w:ascii="Arial" w:hAnsi="Arial" w:cs="Arial"/>
              </w:rPr>
              <w:t>How to work with encapsulation</w:t>
            </w:r>
          </w:p>
          <w:p w14:paraId="0F56441B" w14:textId="7A5BC1BA" w:rsidR="00DC3F68" w:rsidRDefault="00DC3F68" w:rsidP="00DC3F68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i/>
              </w:rPr>
            </w:pPr>
            <w:r w:rsidRPr="006B4161">
              <w:rPr>
                <w:rFonts w:ascii="Arial" w:hAnsi="Arial" w:cs="Arial"/>
                <w:b/>
                <w:bCs/>
              </w:rPr>
              <w:t>How to override object methods</w:t>
            </w:r>
            <w:r>
              <w:rPr>
                <w:rFonts w:ascii="Arial" w:hAnsi="Arial" w:cs="Arial"/>
                <w:b/>
                <w:bCs/>
                <w:i/>
              </w:rPr>
              <w:t xml:space="preserve"> </w:t>
            </w:r>
          </w:p>
          <w:p w14:paraId="55D38A10" w14:textId="2F645FC8" w:rsidR="00DC3F68" w:rsidRPr="00DC3F68" w:rsidRDefault="00DC3F68" w:rsidP="00DC3F68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DC3F68">
              <w:rPr>
                <w:rFonts w:ascii="Arial" w:hAnsi="Arial" w:cs="Arial"/>
              </w:rPr>
              <w:t>Special methods</w:t>
            </w:r>
          </w:p>
          <w:p w14:paraId="2D23E9F8" w14:textId="0D3819BC" w:rsidR="00DC3F68" w:rsidRPr="00DC3F68" w:rsidRDefault="00DC3F68" w:rsidP="00DC3F68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Inheritance &amp; special methods</w:t>
            </w:r>
          </w:p>
          <w:p w14:paraId="3657A508" w14:textId="6ED01A83" w:rsidR="005C5637" w:rsidRPr="00F54E8F" w:rsidRDefault="005C5637" w:rsidP="00DC3F68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1260" w:type="dxa"/>
          </w:tcPr>
          <w:p w14:paraId="5B62F8CC" w14:textId="017EDF76" w:rsidR="005C5637" w:rsidRDefault="00BC79A2" w:rsidP="004D4080">
            <w:pPr>
              <w:jc w:val="center"/>
              <w:rPr>
                <w:rFonts w:ascii="Arial" w:hAnsi="Arial" w:cs="Arial"/>
              </w:rPr>
            </w:pPr>
            <w:ins w:id="65" w:author="Maziar Masoudi" w:date="2019-12-29T22:26:00Z">
              <w:r>
                <w:rPr>
                  <w:rFonts w:ascii="Arial" w:hAnsi="Arial" w:cs="Arial"/>
                </w:rPr>
                <w:t>8,15</w:t>
              </w:r>
            </w:ins>
          </w:p>
        </w:tc>
      </w:tr>
      <w:tr w:rsidR="005C5637" w14:paraId="270ED738" w14:textId="77777777" w:rsidTr="004D4080">
        <w:tc>
          <w:tcPr>
            <w:tcW w:w="805" w:type="dxa"/>
          </w:tcPr>
          <w:p w14:paraId="4A3D7E0E" w14:textId="1D85188A" w:rsidR="005C5637" w:rsidRDefault="005C5637" w:rsidP="004D40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720" w:type="dxa"/>
          </w:tcPr>
          <w:p w14:paraId="3419BB06" w14:textId="6782B0C9" w:rsidR="005C5637" w:rsidRDefault="005C5637" w:rsidP="004D4080">
            <w:pPr>
              <w:tabs>
                <w:tab w:val="left" w:pos="1800"/>
                <w:tab w:val="left" w:pos="3240"/>
                <w:tab w:val="left" w:pos="79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0DCE2BD1" w14:textId="3EFC1371" w:rsidR="005C5637" w:rsidRPr="00F54E8F" w:rsidRDefault="005C5637" w:rsidP="005C5637">
            <w:pPr>
              <w:numPr>
                <w:ilvl w:val="0"/>
                <w:numId w:val="2"/>
              </w:numPr>
              <w:spacing w:after="0" w:line="240" w:lineRule="auto"/>
              <w:ind w:left="720"/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1260" w:type="dxa"/>
          </w:tcPr>
          <w:p w14:paraId="3973B5B6" w14:textId="72AF0267" w:rsidR="005C5637" w:rsidRDefault="005C5637" w:rsidP="004D4080">
            <w:pPr>
              <w:jc w:val="center"/>
              <w:rPr>
                <w:rFonts w:ascii="Arial" w:hAnsi="Arial" w:cs="Arial"/>
              </w:rPr>
            </w:pPr>
          </w:p>
        </w:tc>
      </w:tr>
      <w:tr w:rsidR="005C5637" w14:paraId="224C17A7" w14:textId="77777777" w:rsidTr="004D4080">
        <w:tc>
          <w:tcPr>
            <w:tcW w:w="805" w:type="dxa"/>
          </w:tcPr>
          <w:p w14:paraId="7F63397C" w14:textId="47CD4EB3" w:rsidR="005C5637" w:rsidRDefault="005C5637" w:rsidP="004D40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720" w:type="dxa"/>
          </w:tcPr>
          <w:p w14:paraId="1CA14874" w14:textId="77777777" w:rsidR="005C5637" w:rsidRDefault="005C5637" w:rsidP="004D4080">
            <w:pPr>
              <w:tabs>
                <w:tab w:val="left" w:pos="1800"/>
                <w:tab w:val="left" w:pos="3240"/>
                <w:tab w:val="left" w:pos="79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39349406" w14:textId="71B4F193" w:rsidR="005C5637" w:rsidRPr="00D3387D" w:rsidRDefault="005C5637" w:rsidP="005C56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20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1260" w:type="dxa"/>
          </w:tcPr>
          <w:p w14:paraId="311F8C0A" w14:textId="77777777" w:rsidR="005C5637" w:rsidRDefault="005C5637" w:rsidP="004D4080">
            <w:pPr>
              <w:jc w:val="center"/>
              <w:rPr>
                <w:rFonts w:ascii="Arial" w:hAnsi="Arial" w:cs="Arial"/>
              </w:rPr>
            </w:pPr>
          </w:p>
        </w:tc>
      </w:tr>
      <w:tr w:rsidR="005C5637" w14:paraId="17704D43" w14:textId="77777777" w:rsidTr="004D4080">
        <w:tc>
          <w:tcPr>
            <w:tcW w:w="805" w:type="dxa"/>
          </w:tcPr>
          <w:p w14:paraId="5C342819" w14:textId="7EE70C7A" w:rsidR="005C5637" w:rsidRDefault="005C5637" w:rsidP="004D40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720" w:type="dxa"/>
          </w:tcPr>
          <w:p w14:paraId="57F33D65" w14:textId="77777777" w:rsidR="005C5637" w:rsidRDefault="005C5637" w:rsidP="004D4080">
            <w:pPr>
              <w:tabs>
                <w:tab w:val="left" w:pos="1800"/>
                <w:tab w:val="left" w:pos="3240"/>
                <w:tab w:val="left" w:pos="79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29871E44" w14:textId="54D4BC44" w:rsidR="005C5637" w:rsidRDefault="005C5637" w:rsidP="004D4080">
            <w:pPr>
              <w:jc w:val="center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1260" w:type="dxa"/>
          </w:tcPr>
          <w:p w14:paraId="3FA0D09F" w14:textId="77777777" w:rsidR="005C5637" w:rsidRDefault="005C5637" w:rsidP="004D4080">
            <w:pPr>
              <w:jc w:val="center"/>
              <w:rPr>
                <w:rFonts w:ascii="Arial" w:hAnsi="Arial" w:cs="Arial"/>
              </w:rPr>
            </w:pPr>
          </w:p>
        </w:tc>
      </w:tr>
      <w:tr w:rsidR="005C5637" w14:paraId="0E1F6B03" w14:textId="77777777" w:rsidTr="004D4080">
        <w:tc>
          <w:tcPr>
            <w:tcW w:w="805" w:type="dxa"/>
          </w:tcPr>
          <w:p w14:paraId="42089923" w14:textId="42E5F7B5" w:rsidR="005C5637" w:rsidRDefault="005C5637" w:rsidP="004D40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720" w:type="dxa"/>
          </w:tcPr>
          <w:p w14:paraId="5EE79A25" w14:textId="77777777" w:rsidR="005C5637" w:rsidRDefault="005C5637" w:rsidP="004D4080">
            <w:pPr>
              <w:tabs>
                <w:tab w:val="left" w:pos="1800"/>
                <w:tab w:val="left" w:pos="3240"/>
                <w:tab w:val="left" w:pos="79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761173C0" w14:textId="33AA7B0B" w:rsidR="005C5637" w:rsidRDefault="00E95ED1" w:rsidP="004D4080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FINAL EXAM</w:t>
            </w:r>
          </w:p>
        </w:tc>
        <w:tc>
          <w:tcPr>
            <w:tcW w:w="1260" w:type="dxa"/>
          </w:tcPr>
          <w:p w14:paraId="169285B0" w14:textId="77777777" w:rsidR="005C5637" w:rsidRDefault="005C5637" w:rsidP="004D4080">
            <w:pPr>
              <w:jc w:val="center"/>
              <w:rPr>
                <w:rFonts w:ascii="Arial" w:hAnsi="Arial" w:cs="Arial"/>
              </w:rPr>
            </w:pPr>
          </w:p>
        </w:tc>
      </w:tr>
      <w:tr w:rsidR="005C5637" w14:paraId="2ABA39FD" w14:textId="77777777" w:rsidTr="004D4080">
        <w:tblPrEx>
          <w:tblCellMar>
            <w:left w:w="108" w:type="dxa"/>
            <w:right w:w="108" w:type="dxa"/>
          </w:tblCellMar>
        </w:tblPrEx>
        <w:trPr>
          <w:trHeight w:val="956"/>
        </w:trPr>
        <w:tc>
          <w:tcPr>
            <w:tcW w:w="9805" w:type="dxa"/>
            <w:gridSpan w:val="4"/>
          </w:tcPr>
          <w:p w14:paraId="4A50D396" w14:textId="77777777" w:rsidR="005C5637" w:rsidRPr="00A1755A" w:rsidRDefault="005C5637" w:rsidP="004D4080">
            <w:pPr>
              <w:jc w:val="center"/>
              <w:rPr>
                <w:sz w:val="24"/>
                <w:szCs w:val="24"/>
              </w:rPr>
            </w:pPr>
            <w:r w:rsidRPr="00A1755A">
              <w:rPr>
                <w:sz w:val="24"/>
                <w:szCs w:val="24"/>
              </w:rPr>
              <w:t xml:space="preserve">Please note: this schedule may change as resources and circumstances require. For information on withdrawing from this course without academic penalty, please refer to the College Academic Calendar: </w:t>
            </w:r>
            <w:hyperlink r:id="rId6" w:history="1">
              <w:r w:rsidRPr="00A1755A">
                <w:rPr>
                  <w:rStyle w:val="Hyperlink"/>
                  <w:sz w:val="24"/>
                  <w:szCs w:val="24"/>
                </w:rPr>
                <w:t>http://www.georgebrown.ca/Admin/Registr/PSCal.aspx</w:t>
              </w:r>
            </w:hyperlink>
          </w:p>
          <w:p w14:paraId="19D20FF0" w14:textId="77777777" w:rsidR="005C5637" w:rsidRDefault="005C5637" w:rsidP="004D4080">
            <w:pPr>
              <w:ind w:left="85"/>
            </w:pPr>
          </w:p>
        </w:tc>
      </w:tr>
    </w:tbl>
    <w:p w14:paraId="38E1C5FE" w14:textId="77777777" w:rsidR="005C5637" w:rsidRDefault="005C5637"/>
    <w:p w14:paraId="72D53E5E" w14:textId="77777777" w:rsidR="005C5637" w:rsidRDefault="005C5637"/>
    <w:sectPr w:rsidR="005C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W01 Roman">
    <w:altName w:val="Arial"/>
    <w:panose1 w:val="00000000000000000000"/>
    <w:charset w:val="00"/>
    <w:family w:val="roman"/>
    <w:notTrueType/>
    <w:pitch w:val="default"/>
  </w:font>
  <w:font w:name="Helvetica W01 Bold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D1AC7"/>
    <w:multiLevelType w:val="hybridMultilevel"/>
    <w:tmpl w:val="D1460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321D8"/>
    <w:multiLevelType w:val="singleLevel"/>
    <w:tmpl w:val="15305120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7B116BC"/>
    <w:multiLevelType w:val="hybridMultilevel"/>
    <w:tmpl w:val="C30C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A4D33"/>
    <w:multiLevelType w:val="singleLevel"/>
    <w:tmpl w:val="CE042554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6A92685"/>
    <w:multiLevelType w:val="hybridMultilevel"/>
    <w:tmpl w:val="123E484A"/>
    <w:lvl w:ilvl="0" w:tplc="706EAD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26C7E"/>
    <w:multiLevelType w:val="hybridMultilevel"/>
    <w:tmpl w:val="83E0CDC2"/>
    <w:lvl w:ilvl="0" w:tplc="11846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D3C7B"/>
    <w:multiLevelType w:val="hybridMultilevel"/>
    <w:tmpl w:val="EEA6092E"/>
    <w:lvl w:ilvl="0" w:tplc="0409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ziar Masoudi">
    <w15:presenceInfo w15:providerId="None" w15:userId="Maziar Masou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1NzUyMDY2MjGxNDBV0lEKTi0uzszPAykwrgUAxxlRkywAAAA="/>
  </w:docVars>
  <w:rsids>
    <w:rsidRoot w:val="00C1633B"/>
    <w:rsid w:val="00006309"/>
    <w:rsid w:val="000C103D"/>
    <w:rsid w:val="00155493"/>
    <w:rsid w:val="003146A6"/>
    <w:rsid w:val="00446B97"/>
    <w:rsid w:val="00466A73"/>
    <w:rsid w:val="004D0FB7"/>
    <w:rsid w:val="005C5637"/>
    <w:rsid w:val="005C7E80"/>
    <w:rsid w:val="00836AB4"/>
    <w:rsid w:val="00966783"/>
    <w:rsid w:val="00987B54"/>
    <w:rsid w:val="00BC79A2"/>
    <w:rsid w:val="00C1633B"/>
    <w:rsid w:val="00DC3F68"/>
    <w:rsid w:val="00E95ED1"/>
    <w:rsid w:val="00F0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9AB7"/>
  <w15:chartTrackingRefBased/>
  <w15:docId w15:val="{BAEA98E4-5DDE-45B6-B8C9-4708A4DB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6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6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6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6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eorgebrown.ca/Admin/Registr/PSCal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572B6-D7D1-491C-8922-8CBF09523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Maziar Masoudi</dc:creator>
  <cp:keywords/>
  <dc:description/>
  <cp:lastModifiedBy>Maziar Masoudi</cp:lastModifiedBy>
  <cp:revision>2</cp:revision>
  <dcterms:created xsi:type="dcterms:W3CDTF">2020-01-04T21:14:00Z</dcterms:created>
  <dcterms:modified xsi:type="dcterms:W3CDTF">2020-01-04T21:14:00Z</dcterms:modified>
</cp:coreProperties>
</file>